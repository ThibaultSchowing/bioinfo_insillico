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88B48" w14:textId="0B32F3A9" w:rsidR="00FD107E" w:rsidRDefault="00E40A2C" w:rsidP="00B85012">
      <w:pPr>
        <w:rPr>
          <w:u w:val="single"/>
        </w:rPr>
      </w:pPr>
      <w:proofErr w:type="spellStart"/>
      <w:r w:rsidRPr="0022046E">
        <w:rPr>
          <w:b/>
        </w:rPr>
        <w:t>Results</w:t>
      </w:r>
      <w:proofErr w:type="spellEnd"/>
      <w:r w:rsidR="00F25963" w:rsidRPr="0022046E">
        <w:rPr>
          <w:b/>
        </w:rPr>
        <w:t> :</w:t>
      </w:r>
      <w:bookmarkStart w:id="0" w:name="_GoBack"/>
      <w:bookmarkEnd w:id="0"/>
    </w:p>
    <w:p w14:paraId="1424A375" w14:textId="77777777" w:rsidR="00E40A2C" w:rsidRPr="00E40A2C" w:rsidRDefault="00E40A2C" w:rsidP="00B85012">
      <w:pPr>
        <w:rPr>
          <w:u w:val="single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9"/>
        <w:gridCol w:w="1471"/>
        <w:gridCol w:w="1485"/>
        <w:gridCol w:w="1693"/>
        <w:gridCol w:w="3244"/>
      </w:tblGrid>
      <w:tr w:rsidR="005239E9" w14:paraId="65B2C70D" w14:textId="08446A62" w:rsidTr="00096C5B">
        <w:trPr>
          <w:trHeight w:val="20"/>
        </w:trPr>
        <w:tc>
          <w:tcPr>
            <w:tcW w:w="1249" w:type="dxa"/>
          </w:tcPr>
          <w:p w14:paraId="6A980989" w14:textId="1C4CD638" w:rsidR="00E40A2C" w:rsidRPr="00001A9F" w:rsidRDefault="00B60818" w:rsidP="00DA0C34">
            <w:pPr>
              <w:spacing w:line="360" w:lineRule="auto"/>
              <w:rPr>
                <w:b/>
                <w:sz w:val="22"/>
                <w:szCs w:val="22"/>
              </w:rPr>
            </w:pPr>
            <w:proofErr w:type="spellStart"/>
            <w:r w:rsidRPr="00001A9F">
              <w:rPr>
                <w:b/>
                <w:sz w:val="22"/>
                <w:szCs w:val="22"/>
              </w:rPr>
              <w:t>Strains</w:t>
            </w:r>
            <w:proofErr w:type="spellEnd"/>
          </w:p>
        </w:tc>
        <w:tc>
          <w:tcPr>
            <w:tcW w:w="1471" w:type="dxa"/>
          </w:tcPr>
          <w:p w14:paraId="1F084359" w14:textId="0DBCC959" w:rsidR="00E40A2C" w:rsidRPr="00001A9F" w:rsidRDefault="00E40A2C" w:rsidP="00DA0C34">
            <w:pPr>
              <w:spacing w:line="360" w:lineRule="auto"/>
              <w:rPr>
                <w:b/>
                <w:sz w:val="22"/>
                <w:szCs w:val="22"/>
              </w:rPr>
            </w:pPr>
            <w:r w:rsidRPr="00001A9F">
              <w:rPr>
                <w:b/>
                <w:sz w:val="22"/>
                <w:szCs w:val="22"/>
              </w:rPr>
              <w:t>Gene</w:t>
            </w:r>
          </w:p>
        </w:tc>
        <w:tc>
          <w:tcPr>
            <w:tcW w:w="1485" w:type="dxa"/>
          </w:tcPr>
          <w:p w14:paraId="074E8D23" w14:textId="5329E53E" w:rsidR="00E40A2C" w:rsidRPr="00001A9F" w:rsidRDefault="005239E9" w:rsidP="00DA0C34">
            <w:pPr>
              <w:spacing w:line="360" w:lineRule="auto"/>
              <w:rPr>
                <w:b/>
                <w:sz w:val="22"/>
                <w:szCs w:val="22"/>
              </w:rPr>
            </w:pPr>
            <w:r w:rsidRPr="00001A9F">
              <w:rPr>
                <w:b/>
                <w:sz w:val="22"/>
                <w:szCs w:val="22"/>
              </w:rPr>
              <w:t>Chromosome</w:t>
            </w:r>
          </w:p>
        </w:tc>
        <w:tc>
          <w:tcPr>
            <w:tcW w:w="1693" w:type="dxa"/>
          </w:tcPr>
          <w:p w14:paraId="23686F42" w14:textId="4CF93A79" w:rsidR="00E40A2C" w:rsidRPr="00001A9F" w:rsidRDefault="005239E9" w:rsidP="00DA0C34">
            <w:pPr>
              <w:spacing w:line="360" w:lineRule="auto"/>
              <w:rPr>
                <w:b/>
                <w:sz w:val="22"/>
                <w:szCs w:val="22"/>
              </w:rPr>
            </w:pPr>
            <w:r w:rsidRPr="00001A9F">
              <w:rPr>
                <w:b/>
                <w:sz w:val="22"/>
                <w:szCs w:val="22"/>
              </w:rPr>
              <w:t>Position</w:t>
            </w:r>
          </w:p>
        </w:tc>
        <w:tc>
          <w:tcPr>
            <w:tcW w:w="3244" w:type="dxa"/>
          </w:tcPr>
          <w:p w14:paraId="43B1E3CE" w14:textId="10451EA8" w:rsidR="00E40A2C" w:rsidRPr="00001A9F" w:rsidRDefault="005239E9" w:rsidP="00DA0C34">
            <w:pPr>
              <w:spacing w:line="360" w:lineRule="auto"/>
              <w:rPr>
                <w:b/>
                <w:sz w:val="22"/>
                <w:szCs w:val="22"/>
              </w:rPr>
            </w:pPr>
            <w:r w:rsidRPr="00001A9F">
              <w:rPr>
                <w:b/>
                <w:sz w:val="22"/>
                <w:szCs w:val="22"/>
              </w:rPr>
              <w:t>Mutation type</w:t>
            </w:r>
          </w:p>
        </w:tc>
      </w:tr>
      <w:tr w:rsidR="00096C5B" w14:paraId="1623C2C3" w14:textId="731184D8" w:rsidTr="00096C5B">
        <w:trPr>
          <w:trHeight w:val="20"/>
        </w:trPr>
        <w:tc>
          <w:tcPr>
            <w:tcW w:w="1249" w:type="dxa"/>
            <w:vMerge w:val="restart"/>
          </w:tcPr>
          <w:p w14:paraId="1FE10259" w14:textId="6F46B36B" w:rsidR="00096C5B" w:rsidRPr="00B2171C" w:rsidRDefault="00096C5B" w:rsidP="00DA0C34">
            <w:pPr>
              <w:spacing w:line="360" w:lineRule="auto"/>
              <w:rPr>
                <w:sz w:val="22"/>
                <w:szCs w:val="22"/>
              </w:rPr>
            </w:pPr>
            <w:r w:rsidRPr="00B2171C">
              <w:rPr>
                <w:sz w:val="22"/>
                <w:szCs w:val="22"/>
              </w:rPr>
              <w:t>Gar12</w:t>
            </w:r>
          </w:p>
        </w:tc>
        <w:tc>
          <w:tcPr>
            <w:tcW w:w="1471" w:type="dxa"/>
          </w:tcPr>
          <w:p w14:paraId="13039B9E" w14:textId="577F4CFA" w:rsidR="00096C5B" w:rsidRPr="00B2171C" w:rsidRDefault="00096C5B" w:rsidP="00DA0C34">
            <w:pPr>
              <w:spacing w:line="360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GAI</w:t>
            </w:r>
          </w:p>
        </w:tc>
        <w:tc>
          <w:tcPr>
            <w:tcW w:w="1485" w:type="dxa"/>
          </w:tcPr>
          <w:p w14:paraId="4007CB8B" w14:textId="68275CD4" w:rsidR="00096C5B" w:rsidRPr="00B2171C" w:rsidRDefault="00096C5B" w:rsidP="00DA0C34">
            <w:pPr>
              <w:spacing w:line="360" w:lineRule="auto"/>
              <w:rPr>
                <w:sz w:val="22"/>
                <w:szCs w:val="22"/>
              </w:rPr>
            </w:pPr>
            <w:r w:rsidRPr="00B2171C">
              <w:rPr>
                <w:sz w:val="22"/>
                <w:szCs w:val="22"/>
              </w:rPr>
              <w:t xml:space="preserve">I </w:t>
            </w:r>
          </w:p>
        </w:tc>
        <w:tc>
          <w:tcPr>
            <w:tcW w:w="1693" w:type="dxa"/>
          </w:tcPr>
          <w:p w14:paraId="1B6C12F4" w14:textId="5300FE44" w:rsidR="00096C5B" w:rsidRPr="00B2171C" w:rsidRDefault="00096C5B" w:rsidP="00DA0C34">
            <w:pPr>
              <w:spacing w:line="360" w:lineRule="auto"/>
              <w:rPr>
                <w:sz w:val="22"/>
                <w:szCs w:val="22"/>
              </w:rPr>
            </w:pPr>
            <w:r w:rsidRPr="00B2171C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'</w:t>
            </w:r>
            <w:r w:rsidRPr="00B2171C">
              <w:rPr>
                <w:sz w:val="22"/>
                <w:szCs w:val="22"/>
              </w:rPr>
              <w:t>149</w:t>
            </w:r>
            <w:r>
              <w:rPr>
                <w:sz w:val="22"/>
                <w:szCs w:val="22"/>
              </w:rPr>
              <w:t>’</w:t>
            </w:r>
            <w:r w:rsidRPr="00B2171C">
              <w:rPr>
                <w:sz w:val="22"/>
                <w:szCs w:val="22"/>
              </w:rPr>
              <w:t>424</w:t>
            </w:r>
          </w:p>
        </w:tc>
        <w:tc>
          <w:tcPr>
            <w:tcW w:w="3244" w:type="dxa"/>
          </w:tcPr>
          <w:p w14:paraId="02225380" w14:textId="6D3AE73D" w:rsidR="00096C5B" w:rsidRPr="00B2171C" w:rsidRDefault="00096C5B" w:rsidP="00DA0C34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3bp </w:t>
            </w:r>
            <w:proofErr w:type="spellStart"/>
            <w:r>
              <w:rPr>
                <w:sz w:val="22"/>
                <w:szCs w:val="22"/>
              </w:rPr>
              <w:t>i</w:t>
            </w:r>
            <w:r w:rsidRPr="00B2171C">
              <w:rPr>
                <w:sz w:val="22"/>
                <w:szCs w:val="22"/>
              </w:rPr>
              <w:t>nframe</w:t>
            </w:r>
            <w:proofErr w:type="spellEnd"/>
            <w:r w:rsidRPr="00B2171C">
              <w:rPr>
                <w:sz w:val="22"/>
                <w:szCs w:val="22"/>
              </w:rPr>
              <w:t> </w:t>
            </w:r>
            <w:proofErr w:type="spellStart"/>
            <w:r>
              <w:rPr>
                <w:sz w:val="22"/>
                <w:szCs w:val="22"/>
              </w:rPr>
              <w:t>deletion</w:t>
            </w:r>
            <w:proofErr w:type="spellEnd"/>
            <w:r>
              <w:rPr>
                <w:sz w:val="22"/>
                <w:szCs w:val="22"/>
              </w:rPr>
              <w:t xml:space="preserve"> (ATC)</w:t>
            </w:r>
          </w:p>
        </w:tc>
      </w:tr>
      <w:tr w:rsidR="00096C5B" w14:paraId="5C01CC2B" w14:textId="77777777" w:rsidTr="00096C5B">
        <w:trPr>
          <w:trHeight w:val="20"/>
        </w:trPr>
        <w:tc>
          <w:tcPr>
            <w:tcW w:w="1249" w:type="dxa"/>
            <w:vMerge/>
          </w:tcPr>
          <w:p w14:paraId="0E7FB0EE" w14:textId="77777777" w:rsidR="00096C5B" w:rsidRPr="00B2171C" w:rsidRDefault="00096C5B" w:rsidP="00DA0C34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471" w:type="dxa"/>
          </w:tcPr>
          <w:p w14:paraId="53B3410C" w14:textId="0CA14767" w:rsidR="00096C5B" w:rsidRPr="00B2171C" w:rsidRDefault="00096C5B" w:rsidP="00DA0C34">
            <w:pPr>
              <w:spacing w:line="360" w:lineRule="auto"/>
              <w:rPr>
                <w:i/>
                <w:sz w:val="22"/>
                <w:szCs w:val="22"/>
              </w:rPr>
            </w:pPr>
            <w:r w:rsidRPr="00B2171C">
              <w:rPr>
                <w:i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AI</w:t>
            </w:r>
          </w:p>
        </w:tc>
        <w:tc>
          <w:tcPr>
            <w:tcW w:w="1485" w:type="dxa"/>
          </w:tcPr>
          <w:p w14:paraId="1ED3581B" w14:textId="58E0826C" w:rsidR="00096C5B" w:rsidRPr="00B2171C" w:rsidRDefault="00096C5B" w:rsidP="00DA0C34">
            <w:pPr>
              <w:spacing w:line="360" w:lineRule="auto"/>
              <w:rPr>
                <w:sz w:val="22"/>
                <w:szCs w:val="22"/>
              </w:rPr>
            </w:pPr>
            <w:r w:rsidRPr="00B2171C">
              <w:rPr>
                <w:sz w:val="22"/>
                <w:szCs w:val="22"/>
              </w:rPr>
              <w:t>I</w:t>
            </w:r>
          </w:p>
        </w:tc>
        <w:tc>
          <w:tcPr>
            <w:tcW w:w="1693" w:type="dxa"/>
          </w:tcPr>
          <w:p w14:paraId="2CE7C91E" w14:textId="6C8AAC11" w:rsidR="00096C5B" w:rsidRPr="00B2171C" w:rsidRDefault="00096C5B" w:rsidP="00DA0C34">
            <w:pPr>
              <w:spacing w:line="360" w:lineRule="auto"/>
              <w:rPr>
                <w:sz w:val="22"/>
                <w:szCs w:val="22"/>
              </w:rPr>
            </w:pPr>
            <w:r w:rsidRPr="00B2171C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'</w:t>
            </w:r>
            <w:r w:rsidRPr="00B2171C">
              <w:rPr>
                <w:sz w:val="22"/>
                <w:szCs w:val="22"/>
              </w:rPr>
              <w:t>149</w:t>
            </w:r>
            <w:r>
              <w:rPr>
                <w:sz w:val="22"/>
                <w:szCs w:val="22"/>
              </w:rPr>
              <w:t>’</w:t>
            </w:r>
            <w:r w:rsidRPr="00B2171C">
              <w:rPr>
                <w:sz w:val="22"/>
                <w:szCs w:val="22"/>
              </w:rPr>
              <w:t>496</w:t>
            </w:r>
          </w:p>
        </w:tc>
        <w:tc>
          <w:tcPr>
            <w:tcW w:w="3244" w:type="dxa"/>
          </w:tcPr>
          <w:p w14:paraId="531B5E69" w14:textId="763A33FD" w:rsidR="00096C5B" w:rsidRPr="00B2171C" w:rsidRDefault="00096C5B" w:rsidP="00DA0C34">
            <w:pPr>
              <w:spacing w:line="360" w:lineRule="auto"/>
              <w:rPr>
                <w:sz w:val="22"/>
                <w:szCs w:val="22"/>
              </w:rPr>
            </w:pPr>
            <w:r w:rsidRPr="00B2171C">
              <w:rPr>
                <w:sz w:val="22"/>
                <w:szCs w:val="22"/>
              </w:rPr>
              <w:t xml:space="preserve">52bp </w:t>
            </w:r>
            <w:proofErr w:type="spellStart"/>
            <w:r>
              <w:rPr>
                <w:sz w:val="22"/>
                <w:szCs w:val="22"/>
              </w:rPr>
              <w:t>f</w:t>
            </w:r>
            <w:r w:rsidRPr="00B2171C">
              <w:rPr>
                <w:sz w:val="22"/>
                <w:szCs w:val="22"/>
              </w:rPr>
              <w:t>rameshift</w:t>
            </w:r>
            <w:proofErr w:type="spellEnd"/>
            <w:r w:rsidRPr="00B2171C">
              <w:rPr>
                <w:sz w:val="22"/>
                <w:szCs w:val="22"/>
              </w:rPr>
              <w:t xml:space="preserve"> </w:t>
            </w:r>
            <w:proofErr w:type="spellStart"/>
            <w:r w:rsidRPr="00B2171C">
              <w:rPr>
                <w:sz w:val="22"/>
                <w:szCs w:val="22"/>
              </w:rPr>
              <w:t>Deletion</w:t>
            </w:r>
            <w:proofErr w:type="spellEnd"/>
          </w:p>
        </w:tc>
      </w:tr>
      <w:tr w:rsidR="00096C5B" w14:paraId="2662B529" w14:textId="3FB0F3CE" w:rsidTr="00096C5B">
        <w:trPr>
          <w:trHeight w:val="20"/>
        </w:trPr>
        <w:tc>
          <w:tcPr>
            <w:tcW w:w="1249" w:type="dxa"/>
            <w:vMerge/>
          </w:tcPr>
          <w:p w14:paraId="7AF865B4" w14:textId="77777777" w:rsidR="00096C5B" w:rsidRPr="00B2171C" w:rsidRDefault="00096C5B" w:rsidP="00DA0C34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471" w:type="dxa"/>
          </w:tcPr>
          <w:p w14:paraId="3F21530E" w14:textId="23A9546E" w:rsidR="00096C5B" w:rsidRPr="00B2171C" w:rsidRDefault="00096C5B" w:rsidP="00DA0C34">
            <w:pPr>
              <w:spacing w:line="360" w:lineRule="auto"/>
              <w:rPr>
                <w:i/>
                <w:sz w:val="22"/>
                <w:szCs w:val="22"/>
              </w:rPr>
            </w:pPr>
            <w:r w:rsidRPr="00B2171C">
              <w:rPr>
                <w:i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PY</w:t>
            </w:r>
          </w:p>
        </w:tc>
        <w:tc>
          <w:tcPr>
            <w:tcW w:w="1485" w:type="dxa"/>
          </w:tcPr>
          <w:p w14:paraId="0CACFF82" w14:textId="32A94FCD" w:rsidR="00096C5B" w:rsidRPr="00B2171C" w:rsidRDefault="00096C5B" w:rsidP="00DA0C34">
            <w:pPr>
              <w:spacing w:line="360" w:lineRule="auto"/>
              <w:rPr>
                <w:sz w:val="22"/>
                <w:szCs w:val="22"/>
              </w:rPr>
            </w:pPr>
            <w:r w:rsidRPr="00B2171C">
              <w:rPr>
                <w:sz w:val="22"/>
                <w:szCs w:val="22"/>
              </w:rPr>
              <w:t>III</w:t>
            </w:r>
          </w:p>
        </w:tc>
        <w:tc>
          <w:tcPr>
            <w:tcW w:w="1693" w:type="dxa"/>
          </w:tcPr>
          <w:p w14:paraId="1E6FE6FF" w14:textId="54E3C921" w:rsidR="00096C5B" w:rsidRPr="00B2171C" w:rsidRDefault="00096C5B" w:rsidP="00DA0C34">
            <w:pPr>
              <w:spacing w:line="360" w:lineRule="auto"/>
              <w:rPr>
                <w:sz w:val="22"/>
                <w:szCs w:val="22"/>
              </w:rPr>
            </w:pPr>
            <w:r w:rsidRPr="00B2171C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'</w:t>
            </w:r>
            <w:r w:rsidRPr="00B2171C">
              <w:rPr>
                <w:sz w:val="22"/>
                <w:szCs w:val="22"/>
              </w:rPr>
              <w:t>637</w:t>
            </w:r>
            <w:r>
              <w:rPr>
                <w:sz w:val="22"/>
                <w:szCs w:val="22"/>
              </w:rPr>
              <w:t>’</w:t>
            </w:r>
            <w:r w:rsidRPr="00B2171C">
              <w:rPr>
                <w:sz w:val="22"/>
                <w:szCs w:val="22"/>
              </w:rPr>
              <w:t>438</w:t>
            </w:r>
          </w:p>
        </w:tc>
        <w:tc>
          <w:tcPr>
            <w:tcW w:w="3244" w:type="dxa"/>
          </w:tcPr>
          <w:p w14:paraId="02860B5E" w14:textId="3AC3581B" w:rsidR="00096C5B" w:rsidRPr="00B2171C" w:rsidRDefault="00096C5B" w:rsidP="00DA0C34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B2171C">
              <w:rPr>
                <w:sz w:val="22"/>
                <w:szCs w:val="22"/>
              </w:rPr>
              <w:t>Missense</w:t>
            </w:r>
            <w:proofErr w:type="spellEnd"/>
            <w:r w:rsidRPr="00B2171C">
              <w:rPr>
                <w:sz w:val="22"/>
                <w:szCs w:val="22"/>
              </w:rPr>
              <w:t> </w:t>
            </w:r>
            <w:proofErr w:type="gramStart"/>
            <w:r>
              <w:rPr>
                <w:sz w:val="22"/>
                <w:szCs w:val="22"/>
              </w:rPr>
              <w:t>mutation</w:t>
            </w:r>
            <w:r w:rsidRPr="00B2171C">
              <w:rPr>
                <w:sz w:val="22"/>
                <w:szCs w:val="22"/>
              </w:rPr>
              <w:t>:</w:t>
            </w:r>
            <w:proofErr w:type="gramEnd"/>
            <w:r w:rsidRPr="00B2171C">
              <w:rPr>
                <w:sz w:val="22"/>
                <w:szCs w:val="22"/>
              </w:rPr>
              <w:t xml:space="preserve"> T&gt;C</w:t>
            </w:r>
          </w:p>
        </w:tc>
      </w:tr>
      <w:tr w:rsidR="00096C5B" w14:paraId="2EF44A06" w14:textId="0B1C3789" w:rsidTr="00096C5B">
        <w:trPr>
          <w:trHeight w:val="20"/>
        </w:trPr>
        <w:tc>
          <w:tcPr>
            <w:tcW w:w="1249" w:type="dxa"/>
            <w:vMerge w:val="restart"/>
          </w:tcPr>
          <w:p w14:paraId="3F8D68A5" w14:textId="08A87918" w:rsidR="00096C5B" w:rsidRPr="00B2171C" w:rsidRDefault="00096C5B" w:rsidP="00DA0C34">
            <w:pPr>
              <w:spacing w:line="360" w:lineRule="auto"/>
              <w:rPr>
                <w:sz w:val="22"/>
                <w:szCs w:val="22"/>
              </w:rPr>
            </w:pPr>
            <w:r w:rsidRPr="00B2171C">
              <w:rPr>
                <w:sz w:val="22"/>
                <w:szCs w:val="22"/>
              </w:rPr>
              <w:t>Gar13</w:t>
            </w:r>
          </w:p>
        </w:tc>
        <w:tc>
          <w:tcPr>
            <w:tcW w:w="1471" w:type="dxa"/>
          </w:tcPr>
          <w:p w14:paraId="12C46953" w14:textId="01472FF7" w:rsidR="00096C5B" w:rsidRPr="00B2171C" w:rsidRDefault="00096C5B" w:rsidP="00DA0C34">
            <w:pPr>
              <w:spacing w:line="360" w:lineRule="auto"/>
              <w:rPr>
                <w:i/>
                <w:sz w:val="22"/>
                <w:szCs w:val="22"/>
              </w:rPr>
            </w:pPr>
            <w:r w:rsidRPr="00B2171C">
              <w:rPr>
                <w:i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AI</w:t>
            </w:r>
          </w:p>
        </w:tc>
        <w:tc>
          <w:tcPr>
            <w:tcW w:w="1485" w:type="dxa"/>
          </w:tcPr>
          <w:p w14:paraId="640B196E" w14:textId="21A17011" w:rsidR="00096C5B" w:rsidRPr="00B2171C" w:rsidRDefault="00096C5B" w:rsidP="00DA0C34">
            <w:pPr>
              <w:spacing w:line="360" w:lineRule="auto"/>
              <w:rPr>
                <w:sz w:val="22"/>
                <w:szCs w:val="22"/>
              </w:rPr>
            </w:pPr>
            <w:r w:rsidRPr="00B2171C">
              <w:rPr>
                <w:sz w:val="22"/>
                <w:szCs w:val="22"/>
              </w:rPr>
              <w:t>I</w:t>
            </w:r>
          </w:p>
        </w:tc>
        <w:tc>
          <w:tcPr>
            <w:tcW w:w="1693" w:type="dxa"/>
          </w:tcPr>
          <w:p w14:paraId="2B8875BC" w14:textId="405F4330" w:rsidR="00096C5B" w:rsidRPr="00B2171C" w:rsidRDefault="00096C5B" w:rsidP="00DA0C34">
            <w:pPr>
              <w:spacing w:line="360" w:lineRule="auto"/>
              <w:rPr>
                <w:sz w:val="22"/>
                <w:szCs w:val="22"/>
              </w:rPr>
            </w:pPr>
            <w:r w:rsidRPr="00B2171C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'</w:t>
            </w:r>
            <w:r w:rsidRPr="00B2171C">
              <w:rPr>
                <w:sz w:val="22"/>
                <w:szCs w:val="22"/>
              </w:rPr>
              <w:t>149</w:t>
            </w:r>
            <w:r>
              <w:rPr>
                <w:sz w:val="22"/>
                <w:szCs w:val="22"/>
              </w:rPr>
              <w:t>’</w:t>
            </w:r>
            <w:r w:rsidRPr="00B2171C">
              <w:rPr>
                <w:sz w:val="22"/>
                <w:szCs w:val="22"/>
              </w:rPr>
              <w:t>424</w:t>
            </w:r>
          </w:p>
        </w:tc>
        <w:tc>
          <w:tcPr>
            <w:tcW w:w="3244" w:type="dxa"/>
          </w:tcPr>
          <w:p w14:paraId="548B4B86" w14:textId="6350441F" w:rsidR="00096C5B" w:rsidRPr="00B2171C" w:rsidRDefault="00096C5B" w:rsidP="00DA0C34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3bp </w:t>
            </w:r>
            <w:proofErr w:type="spellStart"/>
            <w:r>
              <w:rPr>
                <w:sz w:val="22"/>
                <w:szCs w:val="22"/>
              </w:rPr>
              <w:t>i</w:t>
            </w:r>
            <w:r w:rsidRPr="00B2171C">
              <w:rPr>
                <w:sz w:val="22"/>
                <w:szCs w:val="22"/>
              </w:rPr>
              <w:t>nframe</w:t>
            </w:r>
            <w:proofErr w:type="spellEnd"/>
            <w:r w:rsidRPr="00B2171C">
              <w:rPr>
                <w:sz w:val="22"/>
                <w:szCs w:val="22"/>
              </w:rPr>
              <w:t> </w:t>
            </w:r>
            <w:proofErr w:type="spellStart"/>
            <w:r>
              <w:rPr>
                <w:sz w:val="22"/>
                <w:szCs w:val="22"/>
              </w:rPr>
              <w:t>Deletion</w:t>
            </w:r>
            <w:proofErr w:type="spellEnd"/>
            <w:r w:rsidRPr="00B2171C">
              <w:rPr>
                <w:sz w:val="22"/>
                <w:szCs w:val="22"/>
              </w:rPr>
              <w:t xml:space="preserve"> (ATC)</w:t>
            </w:r>
          </w:p>
        </w:tc>
      </w:tr>
      <w:tr w:rsidR="00096C5B" w14:paraId="5E167376" w14:textId="77777777" w:rsidTr="00096C5B">
        <w:trPr>
          <w:trHeight w:val="20"/>
        </w:trPr>
        <w:tc>
          <w:tcPr>
            <w:tcW w:w="1249" w:type="dxa"/>
            <w:vMerge/>
          </w:tcPr>
          <w:p w14:paraId="1D42C2BB" w14:textId="77777777" w:rsidR="00096C5B" w:rsidRPr="00B2171C" w:rsidRDefault="00096C5B" w:rsidP="00DA0C34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471" w:type="dxa"/>
          </w:tcPr>
          <w:p w14:paraId="25354D69" w14:textId="5A208E1C" w:rsidR="00096C5B" w:rsidRPr="00B2171C" w:rsidRDefault="00096C5B" w:rsidP="00DA0C34">
            <w:pPr>
              <w:spacing w:line="360" w:lineRule="auto"/>
              <w:rPr>
                <w:i/>
                <w:sz w:val="22"/>
                <w:szCs w:val="22"/>
              </w:rPr>
            </w:pPr>
            <w:r w:rsidRPr="00B2171C">
              <w:rPr>
                <w:i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AI</w:t>
            </w:r>
          </w:p>
        </w:tc>
        <w:tc>
          <w:tcPr>
            <w:tcW w:w="1485" w:type="dxa"/>
          </w:tcPr>
          <w:p w14:paraId="08E787F2" w14:textId="4954F7AB" w:rsidR="00096C5B" w:rsidRPr="00B2171C" w:rsidRDefault="00096C5B" w:rsidP="00DA0C34">
            <w:pPr>
              <w:spacing w:line="360" w:lineRule="auto"/>
              <w:rPr>
                <w:sz w:val="22"/>
                <w:szCs w:val="22"/>
              </w:rPr>
            </w:pPr>
            <w:r w:rsidRPr="00B2171C">
              <w:rPr>
                <w:sz w:val="22"/>
                <w:szCs w:val="22"/>
              </w:rPr>
              <w:t>I</w:t>
            </w:r>
          </w:p>
        </w:tc>
        <w:tc>
          <w:tcPr>
            <w:tcW w:w="1693" w:type="dxa"/>
          </w:tcPr>
          <w:p w14:paraId="3556F760" w14:textId="5BAE3D80" w:rsidR="00096C5B" w:rsidRPr="00B2171C" w:rsidRDefault="00096C5B" w:rsidP="00DA0C34">
            <w:pPr>
              <w:spacing w:line="360" w:lineRule="auto"/>
              <w:rPr>
                <w:sz w:val="22"/>
                <w:szCs w:val="22"/>
              </w:rPr>
            </w:pPr>
            <w:r w:rsidRPr="00B2171C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'</w:t>
            </w:r>
            <w:r w:rsidRPr="00B2171C">
              <w:rPr>
                <w:sz w:val="22"/>
                <w:szCs w:val="22"/>
              </w:rPr>
              <w:t>149</w:t>
            </w:r>
            <w:r>
              <w:rPr>
                <w:sz w:val="22"/>
                <w:szCs w:val="22"/>
              </w:rPr>
              <w:t>’</w:t>
            </w:r>
            <w:r w:rsidRPr="00B2171C">
              <w:rPr>
                <w:sz w:val="22"/>
                <w:szCs w:val="22"/>
              </w:rPr>
              <w:t>495</w:t>
            </w:r>
          </w:p>
        </w:tc>
        <w:tc>
          <w:tcPr>
            <w:tcW w:w="3244" w:type="dxa"/>
          </w:tcPr>
          <w:p w14:paraId="645CFB02" w14:textId="031A4BA1" w:rsidR="00096C5B" w:rsidRPr="00B2171C" w:rsidRDefault="00096C5B" w:rsidP="00DA0C34">
            <w:pPr>
              <w:spacing w:line="360" w:lineRule="auto"/>
              <w:rPr>
                <w:sz w:val="22"/>
                <w:szCs w:val="22"/>
              </w:rPr>
            </w:pPr>
            <w:r w:rsidRPr="00B2171C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1</w:t>
            </w:r>
            <w:r w:rsidRPr="00B2171C">
              <w:rPr>
                <w:sz w:val="22"/>
                <w:szCs w:val="22"/>
              </w:rPr>
              <w:t xml:space="preserve">bp </w:t>
            </w:r>
            <w:proofErr w:type="spellStart"/>
            <w:r>
              <w:rPr>
                <w:sz w:val="22"/>
                <w:szCs w:val="22"/>
              </w:rPr>
              <w:t>i</w:t>
            </w:r>
            <w:r w:rsidRPr="00B2171C">
              <w:rPr>
                <w:sz w:val="22"/>
                <w:szCs w:val="22"/>
              </w:rPr>
              <w:t>nframe</w:t>
            </w:r>
            <w:proofErr w:type="spellEnd"/>
            <w:r w:rsidRPr="00B2171C">
              <w:rPr>
                <w:sz w:val="22"/>
                <w:szCs w:val="22"/>
              </w:rPr>
              <w:t xml:space="preserve"> </w:t>
            </w:r>
            <w:proofErr w:type="spellStart"/>
            <w:r w:rsidRPr="00B2171C">
              <w:rPr>
                <w:sz w:val="22"/>
                <w:szCs w:val="22"/>
              </w:rPr>
              <w:t>Deletion</w:t>
            </w:r>
            <w:proofErr w:type="spellEnd"/>
            <w:r w:rsidRPr="00B2171C">
              <w:rPr>
                <w:sz w:val="22"/>
                <w:szCs w:val="22"/>
              </w:rPr>
              <w:t xml:space="preserve"> (DELLA)</w:t>
            </w:r>
          </w:p>
        </w:tc>
      </w:tr>
      <w:tr w:rsidR="00096C5B" w14:paraId="0ACB560A" w14:textId="7B9E14A5" w:rsidTr="00096C5B">
        <w:trPr>
          <w:trHeight w:val="20"/>
        </w:trPr>
        <w:tc>
          <w:tcPr>
            <w:tcW w:w="1249" w:type="dxa"/>
            <w:vMerge/>
          </w:tcPr>
          <w:p w14:paraId="68F49A2B" w14:textId="77777777" w:rsidR="00096C5B" w:rsidRPr="00B2171C" w:rsidRDefault="00096C5B" w:rsidP="00DA0C34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471" w:type="dxa"/>
          </w:tcPr>
          <w:p w14:paraId="5F8735FD" w14:textId="0939B32D" w:rsidR="00096C5B" w:rsidRPr="00B2171C" w:rsidRDefault="00096C5B" w:rsidP="00DA0C34">
            <w:pPr>
              <w:spacing w:line="360" w:lineRule="auto"/>
              <w:rPr>
                <w:i/>
                <w:sz w:val="22"/>
                <w:szCs w:val="22"/>
              </w:rPr>
            </w:pPr>
            <w:r w:rsidRPr="00B2171C">
              <w:rPr>
                <w:i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AI</w:t>
            </w:r>
          </w:p>
        </w:tc>
        <w:tc>
          <w:tcPr>
            <w:tcW w:w="1485" w:type="dxa"/>
          </w:tcPr>
          <w:p w14:paraId="4B3B721D" w14:textId="5E82DC22" w:rsidR="00096C5B" w:rsidRPr="00B2171C" w:rsidRDefault="00096C5B" w:rsidP="00DA0C34">
            <w:pPr>
              <w:spacing w:line="360" w:lineRule="auto"/>
              <w:rPr>
                <w:sz w:val="22"/>
                <w:szCs w:val="22"/>
              </w:rPr>
            </w:pPr>
            <w:r w:rsidRPr="00B2171C">
              <w:rPr>
                <w:sz w:val="22"/>
                <w:szCs w:val="22"/>
              </w:rPr>
              <w:t>I</w:t>
            </w:r>
          </w:p>
        </w:tc>
        <w:tc>
          <w:tcPr>
            <w:tcW w:w="1693" w:type="dxa"/>
          </w:tcPr>
          <w:p w14:paraId="1545B918" w14:textId="564FA860" w:rsidR="00096C5B" w:rsidRPr="00B2171C" w:rsidRDefault="00096C5B" w:rsidP="00DA0C34">
            <w:pPr>
              <w:spacing w:line="360" w:lineRule="auto"/>
              <w:rPr>
                <w:sz w:val="22"/>
                <w:szCs w:val="22"/>
              </w:rPr>
            </w:pPr>
            <w:r w:rsidRPr="00B2171C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'</w:t>
            </w:r>
            <w:r w:rsidRPr="00B2171C">
              <w:rPr>
                <w:sz w:val="22"/>
                <w:szCs w:val="22"/>
              </w:rPr>
              <w:t>149</w:t>
            </w:r>
            <w:r>
              <w:rPr>
                <w:sz w:val="22"/>
                <w:szCs w:val="22"/>
              </w:rPr>
              <w:t>’</w:t>
            </w:r>
            <w:r w:rsidRPr="00B2171C">
              <w:rPr>
                <w:sz w:val="22"/>
                <w:szCs w:val="22"/>
              </w:rPr>
              <w:t>624</w:t>
            </w:r>
          </w:p>
        </w:tc>
        <w:tc>
          <w:tcPr>
            <w:tcW w:w="3244" w:type="dxa"/>
          </w:tcPr>
          <w:p w14:paraId="7A8B0077" w14:textId="5BCB45AF" w:rsidR="00096C5B" w:rsidRPr="00B2171C" w:rsidRDefault="00096C5B" w:rsidP="00DA0C34">
            <w:pPr>
              <w:spacing w:line="360" w:lineRule="auto"/>
              <w:rPr>
                <w:sz w:val="22"/>
                <w:szCs w:val="22"/>
              </w:rPr>
            </w:pPr>
            <w:r w:rsidRPr="00B2171C">
              <w:rPr>
                <w:sz w:val="22"/>
                <w:szCs w:val="22"/>
              </w:rPr>
              <w:t xml:space="preserve">1bp </w:t>
            </w:r>
            <w:proofErr w:type="spellStart"/>
            <w:r>
              <w:rPr>
                <w:sz w:val="22"/>
                <w:szCs w:val="22"/>
              </w:rPr>
              <w:t>f</w:t>
            </w:r>
            <w:r w:rsidRPr="00B2171C">
              <w:rPr>
                <w:sz w:val="22"/>
                <w:szCs w:val="22"/>
              </w:rPr>
              <w:t>rameshift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B2171C">
              <w:rPr>
                <w:sz w:val="22"/>
                <w:szCs w:val="22"/>
              </w:rPr>
              <w:t>deletion</w:t>
            </w:r>
            <w:proofErr w:type="spellEnd"/>
            <w:r w:rsidRPr="00B2171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(G)</w:t>
            </w:r>
          </w:p>
        </w:tc>
      </w:tr>
      <w:tr w:rsidR="00096C5B" w14:paraId="1ACC5F00" w14:textId="77777777" w:rsidTr="00096C5B">
        <w:trPr>
          <w:trHeight w:val="20"/>
        </w:trPr>
        <w:tc>
          <w:tcPr>
            <w:tcW w:w="1249" w:type="dxa"/>
            <w:vMerge/>
          </w:tcPr>
          <w:p w14:paraId="570D049B" w14:textId="77777777" w:rsidR="00096C5B" w:rsidRPr="00B2171C" w:rsidRDefault="00096C5B" w:rsidP="00DA0C34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471" w:type="dxa"/>
          </w:tcPr>
          <w:p w14:paraId="2976976F" w14:textId="14285B6E" w:rsidR="00096C5B" w:rsidRPr="00B2171C" w:rsidRDefault="00096C5B" w:rsidP="00DA0C34">
            <w:pPr>
              <w:spacing w:line="360" w:lineRule="auto"/>
              <w:rPr>
                <w:b/>
                <w:i/>
                <w:sz w:val="22"/>
                <w:szCs w:val="22"/>
              </w:rPr>
            </w:pPr>
            <w:r w:rsidRPr="00B2171C">
              <w:rPr>
                <w:i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PY</w:t>
            </w:r>
          </w:p>
        </w:tc>
        <w:tc>
          <w:tcPr>
            <w:tcW w:w="1485" w:type="dxa"/>
          </w:tcPr>
          <w:p w14:paraId="459C5118" w14:textId="0DF86BF0" w:rsidR="00096C5B" w:rsidRPr="00B2171C" w:rsidRDefault="00096C5B" w:rsidP="00DA0C34">
            <w:pPr>
              <w:spacing w:line="360" w:lineRule="auto"/>
              <w:rPr>
                <w:b/>
                <w:sz w:val="22"/>
                <w:szCs w:val="22"/>
              </w:rPr>
            </w:pPr>
            <w:r w:rsidRPr="00B2171C">
              <w:rPr>
                <w:sz w:val="22"/>
                <w:szCs w:val="22"/>
              </w:rPr>
              <w:t>III</w:t>
            </w:r>
          </w:p>
        </w:tc>
        <w:tc>
          <w:tcPr>
            <w:tcW w:w="1693" w:type="dxa"/>
          </w:tcPr>
          <w:p w14:paraId="18DFE268" w14:textId="6BB8A756" w:rsidR="00096C5B" w:rsidRPr="00B2171C" w:rsidRDefault="00096C5B" w:rsidP="00DA0C34">
            <w:pPr>
              <w:spacing w:line="360" w:lineRule="auto"/>
              <w:rPr>
                <w:b/>
                <w:sz w:val="22"/>
                <w:szCs w:val="22"/>
              </w:rPr>
            </w:pPr>
            <w:r w:rsidRPr="00B2171C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'</w:t>
            </w:r>
            <w:r w:rsidRPr="00B2171C">
              <w:rPr>
                <w:sz w:val="22"/>
                <w:szCs w:val="22"/>
              </w:rPr>
              <w:t>637</w:t>
            </w:r>
            <w:r>
              <w:rPr>
                <w:sz w:val="22"/>
                <w:szCs w:val="22"/>
              </w:rPr>
              <w:t>’</w:t>
            </w:r>
            <w:r w:rsidRPr="00B2171C">
              <w:rPr>
                <w:sz w:val="22"/>
                <w:szCs w:val="22"/>
              </w:rPr>
              <w:t>438</w:t>
            </w:r>
          </w:p>
        </w:tc>
        <w:tc>
          <w:tcPr>
            <w:tcW w:w="3244" w:type="dxa"/>
          </w:tcPr>
          <w:p w14:paraId="5FFD7DB4" w14:textId="65B05C69" w:rsidR="00096C5B" w:rsidRPr="00B2171C" w:rsidRDefault="00096C5B" w:rsidP="00DA0C34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B2171C">
              <w:rPr>
                <w:sz w:val="22"/>
                <w:szCs w:val="22"/>
              </w:rPr>
              <w:t>Missense</w:t>
            </w:r>
            <w:proofErr w:type="spellEnd"/>
            <w:r w:rsidRPr="00B2171C">
              <w:rPr>
                <w:sz w:val="22"/>
                <w:szCs w:val="22"/>
              </w:rPr>
              <w:t> </w:t>
            </w:r>
            <w:proofErr w:type="gramStart"/>
            <w:r>
              <w:rPr>
                <w:sz w:val="22"/>
                <w:szCs w:val="22"/>
              </w:rPr>
              <w:t>mutation</w:t>
            </w:r>
            <w:r w:rsidRPr="00B2171C">
              <w:rPr>
                <w:sz w:val="22"/>
                <w:szCs w:val="22"/>
              </w:rPr>
              <w:t>:</w:t>
            </w:r>
            <w:proofErr w:type="gramEnd"/>
            <w:r w:rsidRPr="00B2171C">
              <w:rPr>
                <w:sz w:val="22"/>
                <w:szCs w:val="22"/>
              </w:rPr>
              <w:t xml:space="preserve"> T&gt;C </w:t>
            </w:r>
          </w:p>
        </w:tc>
      </w:tr>
    </w:tbl>
    <w:p w14:paraId="18EE6567" w14:textId="6BCFBB95" w:rsidR="007D26A7" w:rsidRPr="008B4882" w:rsidRDefault="00876660" w:rsidP="00B85012">
      <w:pPr>
        <w:rPr>
          <w:lang w:val="en-US"/>
        </w:rPr>
      </w:pPr>
      <w:r w:rsidRPr="008B4882">
        <w:rPr>
          <w:b/>
          <w:lang w:val="en-US"/>
        </w:rPr>
        <w:t>Table xx</w:t>
      </w:r>
      <w:r w:rsidRPr="008B4882">
        <w:rPr>
          <w:lang w:val="en-US"/>
        </w:rPr>
        <w:t xml:space="preserve">: </w:t>
      </w:r>
      <w:r w:rsidR="008B4882" w:rsidRPr="008B4882">
        <w:rPr>
          <w:lang w:val="en-US"/>
        </w:rPr>
        <w:t>Table showing a</w:t>
      </w:r>
      <w:r w:rsidR="008B4882">
        <w:rPr>
          <w:lang w:val="en-US"/>
        </w:rPr>
        <w:t xml:space="preserve">ll non-synonymous mutations found in </w:t>
      </w:r>
      <w:r w:rsidR="008B4882" w:rsidRPr="005E607D">
        <w:rPr>
          <w:i/>
          <w:sz w:val="22"/>
          <w:szCs w:val="22"/>
          <w:lang w:val="en-US"/>
        </w:rPr>
        <w:t>Arabidopsis Thaliana</w:t>
      </w:r>
      <w:r w:rsidR="008B4882">
        <w:rPr>
          <w:i/>
          <w:sz w:val="22"/>
          <w:szCs w:val="22"/>
          <w:lang w:val="en-US"/>
        </w:rPr>
        <w:t xml:space="preserve"> </w:t>
      </w:r>
      <w:r w:rsidR="008B4882">
        <w:rPr>
          <w:sz w:val="22"/>
          <w:szCs w:val="22"/>
          <w:lang w:val="en-US"/>
        </w:rPr>
        <w:t xml:space="preserve">strains Gar12 and Gar13. </w:t>
      </w:r>
    </w:p>
    <w:p w14:paraId="4FB48CCF" w14:textId="77777777" w:rsidR="00876660" w:rsidRDefault="00876660" w:rsidP="00B85012">
      <w:pPr>
        <w:rPr>
          <w:lang w:val="en-US"/>
        </w:rPr>
      </w:pPr>
    </w:p>
    <w:p w14:paraId="54441D21" w14:textId="77777777" w:rsidR="00876660" w:rsidRDefault="00876660" w:rsidP="00B85012">
      <w:pPr>
        <w:rPr>
          <w:lang w:val="en-US"/>
        </w:rPr>
      </w:pPr>
    </w:p>
    <w:p w14:paraId="10BA42F7" w14:textId="63FDA318" w:rsidR="00465D50" w:rsidRPr="00626CA7" w:rsidRDefault="00876660" w:rsidP="003B14FB">
      <w:pPr>
        <w:spacing w:line="360" w:lineRule="auto"/>
        <w:jc w:val="both"/>
        <w:rPr>
          <w:sz w:val="22"/>
          <w:szCs w:val="22"/>
          <w:lang w:val="en-US"/>
        </w:rPr>
      </w:pPr>
      <w:bookmarkStart w:id="1" w:name="_Hlk26022516"/>
      <w:r w:rsidRPr="00626CA7">
        <w:rPr>
          <w:sz w:val="22"/>
          <w:szCs w:val="22"/>
          <w:lang w:val="en-US"/>
        </w:rPr>
        <w:t xml:space="preserve">We screened two </w:t>
      </w:r>
      <w:r w:rsidR="005E607D">
        <w:rPr>
          <w:sz w:val="22"/>
          <w:szCs w:val="22"/>
          <w:lang w:val="en-US"/>
        </w:rPr>
        <w:t xml:space="preserve">mutant </w:t>
      </w:r>
      <w:r w:rsidRPr="00626CA7">
        <w:rPr>
          <w:sz w:val="22"/>
          <w:szCs w:val="22"/>
          <w:lang w:val="en-US"/>
        </w:rPr>
        <w:t xml:space="preserve">strains of </w:t>
      </w:r>
      <w:r w:rsidRPr="005E607D">
        <w:rPr>
          <w:i/>
          <w:sz w:val="22"/>
          <w:szCs w:val="22"/>
          <w:lang w:val="en-US"/>
        </w:rPr>
        <w:t>Arabidopsis Thaliana</w:t>
      </w:r>
      <w:r w:rsidRPr="00626CA7">
        <w:rPr>
          <w:sz w:val="22"/>
          <w:szCs w:val="22"/>
          <w:lang w:val="en-US"/>
        </w:rPr>
        <w:t xml:space="preserve"> that were generated by random γ-ray mutagenesis of CS63 for mutations in gene </w:t>
      </w:r>
      <w:r w:rsidR="0025491C">
        <w:rPr>
          <w:i/>
          <w:sz w:val="22"/>
          <w:szCs w:val="22"/>
          <w:lang w:val="en-US"/>
        </w:rPr>
        <w:t>GAI</w:t>
      </w:r>
      <w:r w:rsidRPr="00626CA7">
        <w:rPr>
          <w:sz w:val="22"/>
          <w:szCs w:val="22"/>
          <w:lang w:val="en-US"/>
        </w:rPr>
        <w:t xml:space="preserve"> and </w:t>
      </w:r>
      <w:r w:rsidR="0025491C">
        <w:rPr>
          <w:i/>
          <w:sz w:val="22"/>
          <w:szCs w:val="22"/>
          <w:lang w:val="en-US"/>
        </w:rPr>
        <w:t>SPY</w:t>
      </w:r>
      <w:r w:rsidRPr="00626CA7">
        <w:rPr>
          <w:sz w:val="22"/>
          <w:szCs w:val="22"/>
          <w:lang w:val="en-US"/>
        </w:rPr>
        <w:t>. C63 contains a 51bp deletion</w:t>
      </w:r>
      <w:r w:rsidR="003B14FB" w:rsidRPr="00626CA7">
        <w:rPr>
          <w:sz w:val="22"/>
          <w:szCs w:val="22"/>
          <w:lang w:val="en-US"/>
        </w:rPr>
        <w:t xml:space="preserve"> </w:t>
      </w:r>
      <w:del w:id="2" w:author="Lionel Rohner" w:date="2019-11-30T15:50:00Z">
        <w:r w:rsidR="003B14FB" w:rsidRPr="00626CA7" w:rsidDel="006410C0">
          <w:rPr>
            <w:sz w:val="22"/>
            <w:szCs w:val="22"/>
            <w:lang w:val="en-US"/>
          </w:rPr>
          <w:delText>(similar to polymorphism rga-Δ17)</w:delText>
        </w:r>
        <w:r w:rsidRPr="00626CA7" w:rsidDel="006410C0">
          <w:rPr>
            <w:sz w:val="22"/>
            <w:szCs w:val="22"/>
            <w:lang w:val="en-US"/>
          </w:rPr>
          <w:delText xml:space="preserve"> </w:delText>
        </w:r>
      </w:del>
      <w:r w:rsidRPr="00626CA7">
        <w:rPr>
          <w:sz w:val="22"/>
          <w:szCs w:val="22"/>
          <w:lang w:val="en-US"/>
        </w:rPr>
        <w:t xml:space="preserve">in the DELLA-domain of </w:t>
      </w:r>
      <w:r w:rsidR="0025491C">
        <w:rPr>
          <w:i/>
          <w:sz w:val="22"/>
          <w:szCs w:val="22"/>
          <w:lang w:val="en-US"/>
        </w:rPr>
        <w:t>GAI</w:t>
      </w:r>
      <w:r w:rsidR="003B14FB" w:rsidRPr="00626CA7">
        <w:rPr>
          <w:sz w:val="22"/>
          <w:szCs w:val="22"/>
          <w:lang w:val="en-US"/>
        </w:rPr>
        <w:t>. The deletion</w:t>
      </w:r>
      <w:r w:rsidRPr="00626CA7">
        <w:rPr>
          <w:sz w:val="22"/>
          <w:szCs w:val="22"/>
          <w:lang w:val="en-US"/>
        </w:rPr>
        <w:t xml:space="preserve"> acts as a gain</w:t>
      </w:r>
      <w:r w:rsidR="004B1891">
        <w:rPr>
          <w:sz w:val="22"/>
          <w:szCs w:val="22"/>
          <w:lang w:val="en-US"/>
        </w:rPr>
        <w:t>-</w:t>
      </w:r>
      <w:r w:rsidRPr="00626CA7">
        <w:rPr>
          <w:sz w:val="22"/>
          <w:szCs w:val="22"/>
          <w:lang w:val="en-US"/>
        </w:rPr>
        <w:t>of</w:t>
      </w:r>
      <w:r w:rsidR="004B1891">
        <w:rPr>
          <w:sz w:val="22"/>
          <w:szCs w:val="22"/>
          <w:lang w:val="en-US"/>
        </w:rPr>
        <w:t>-</w:t>
      </w:r>
      <w:r w:rsidRPr="00626CA7">
        <w:rPr>
          <w:sz w:val="22"/>
          <w:szCs w:val="22"/>
          <w:lang w:val="en-US"/>
        </w:rPr>
        <w:t>function</w:t>
      </w:r>
      <w:r w:rsidR="004B1891">
        <w:rPr>
          <w:sz w:val="22"/>
          <w:szCs w:val="22"/>
          <w:lang w:val="en-US"/>
        </w:rPr>
        <w:t xml:space="preserve"> mutation</w:t>
      </w:r>
      <w:r w:rsidRPr="00626CA7">
        <w:rPr>
          <w:sz w:val="22"/>
          <w:szCs w:val="22"/>
          <w:lang w:val="en-US"/>
        </w:rPr>
        <w:t xml:space="preserve"> </w:t>
      </w:r>
      <w:r w:rsidR="00AE5C63">
        <w:rPr>
          <w:sz w:val="22"/>
          <w:szCs w:val="22"/>
          <w:lang w:val="en-US"/>
        </w:rPr>
        <w:t>in</w:t>
      </w:r>
      <w:r w:rsidRPr="00626CA7">
        <w:rPr>
          <w:sz w:val="22"/>
          <w:szCs w:val="22"/>
          <w:lang w:val="en-US"/>
        </w:rPr>
        <w:t xml:space="preserve"> DELLA, thus resulting in a dwarf phenotype due to reduced GA-</w:t>
      </w:r>
      <w:proofErr w:type="spellStart"/>
      <w:r w:rsidRPr="00626CA7">
        <w:rPr>
          <w:sz w:val="22"/>
          <w:szCs w:val="22"/>
          <w:lang w:val="en-US"/>
        </w:rPr>
        <w:t>signalling</w:t>
      </w:r>
      <w:proofErr w:type="spellEnd"/>
      <w:r w:rsidRPr="00626CA7">
        <w:rPr>
          <w:sz w:val="22"/>
          <w:szCs w:val="22"/>
          <w:lang w:val="en-US"/>
        </w:rPr>
        <w:t xml:space="preserve">. </w:t>
      </w:r>
      <w:r w:rsidR="00465D50" w:rsidRPr="00626CA7">
        <w:rPr>
          <w:sz w:val="22"/>
          <w:szCs w:val="22"/>
          <w:lang w:val="en-US"/>
        </w:rPr>
        <w:t xml:space="preserve">As opposed to C63, Gar12 and Gar13 exhibit normal growth and we hypothesized that random mutation in </w:t>
      </w:r>
      <w:r w:rsidR="005E607D" w:rsidRPr="005E607D">
        <w:rPr>
          <w:i/>
          <w:sz w:val="22"/>
          <w:szCs w:val="22"/>
          <w:lang w:val="en-US"/>
        </w:rPr>
        <w:t>GAI</w:t>
      </w:r>
      <w:r w:rsidR="00465D50" w:rsidRPr="00626CA7">
        <w:rPr>
          <w:sz w:val="22"/>
          <w:szCs w:val="22"/>
          <w:lang w:val="en-US"/>
        </w:rPr>
        <w:t xml:space="preserve"> and/or </w:t>
      </w:r>
      <w:r w:rsidR="005E607D" w:rsidRPr="005E607D">
        <w:rPr>
          <w:i/>
          <w:sz w:val="22"/>
          <w:szCs w:val="22"/>
          <w:lang w:val="en-US"/>
        </w:rPr>
        <w:t>SPY</w:t>
      </w:r>
      <w:r w:rsidR="00465D50" w:rsidRPr="00626CA7">
        <w:rPr>
          <w:sz w:val="22"/>
          <w:szCs w:val="22"/>
          <w:lang w:val="en-US"/>
        </w:rPr>
        <w:t xml:space="preserve"> </w:t>
      </w:r>
      <w:r w:rsidR="00AE5C63">
        <w:rPr>
          <w:sz w:val="22"/>
          <w:szCs w:val="22"/>
          <w:lang w:val="en-US"/>
        </w:rPr>
        <w:t>may</w:t>
      </w:r>
      <w:r w:rsidR="00465D50" w:rsidRPr="00626CA7">
        <w:rPr>
          <w:sz w:val="22"/>
          <w:szCs w:val="22"/>
          <w:lang w:val="en-US"/>
        </w:rPr>
        <w:t xml:space="preserve"> be causative </w:t>
      </w:r>
      <w:r w:rsidR="00AE5C63">
        <w:rPr>
          <w:sz w:val="22"/>
          <w:szCs w:val="22"/>
          <w:lang w:val="en-US"/>
        </w:rPr>
        <w:t>for their</w:t>
      </w:r>
      <w:r w:rsidR="00465D50" w:rsidRPr="00626CA7">
        <w:rPr>
          <w:sz w:val="22"/>
          <w:szCs w:val="22"/>
          <w:lang w:val="en-US"/>
        </w:rPr>
        <w:t xml:space="preserve"> </w:t>
      </w:r>
      <w:r w:rsidR="00AE5C63">
        <w:rPr>
          <w:sz w:val="22"/>
          <w:szCs w:val="22"/>
          <w:lang w:val="en-US"/>
        </w:rPr>
        <w:t>phenotypic reversion</w:t>
      </w:r>
      <w:r w:rsidR="00465D50" w:rsidRPr="00626CA7">
        <w:rPr>
          <w:sz w:val="22"/>
          <w:szCs w:val="22"/>
          <w:lang w:val="en-US"/>
        </w:rPr>
        <w:t>.</w:t>
      </w:r>
    </w:p>
    <w:p w14:paraId="7C8C3DF3" w14:textId="228DE118" w:rsidR="00AC7850" w:rsidRPr="00626CA7" w:rsidRDefault="00876660" w:rsidP="003B14FB">
      <w:pPr>
        <w:spacing w:line="360" w:lineRule="auto"/>
        <w:jc w:val="both"/>
        <w:rPr>
          <w:sz w:val="22"/>
          <w:szCs w:val="22"/>
          <w:lang w:val="en-US"/>
        </w:rPr>
      </w:pPr>
      <w:r w:rsidRPr="00626CA7">
        <w:rPr>
          <w:sz w:val="22"/>
          <w:szCs w:val="22"/>
          <w:lang w:val="en-US"/>
        </w:rPr>
        <w:t>We found that Gar13 had the original mutation in the DELLA-domain</w:t>
      </w:r>
      <w:r w:rsidR="005E607D">
        <w:rPr>
          <w:sz w:val="22"/>
          <w:szCs w:val="22"/>
          <w:lang w:val="en-US"/>
        </w:rPr>
        <w:t xml:space="preserve"> of the </w:t>
      </w:r>
      <w:r w:rsidR="005E607D" w:rsidRPr="005E607D">
        <w:rPr>
          <w:i/>
          <w:sz w:val="22"/>
          <w:szCs w:val="22"/>
          <w:lang w:val="en-US"/>
        </w:rPr>
        <w:t>GAI</w:t>
      </w:r>
      <w:r w:rsidR="005E607D">
        <w:rPr>
          <w:sz w:val="22"/>
          <w:szCs w:val="22"/>
          <w:lang w:val="en-US"/>
        </w:rPr>
        <w:t xml:space="preserve"> </w:t>
      </w:r>
      <w:r w:rsidR="005E607D" w:rsidRPr="005E607D">
        <w:rPr>
          <w:sz w:val="22"/>
          <w:szCs w:val="22"/>
          <w:lang w:val="en-US"/>
        </w:rPr>
        <w:t>gene</w:t>
      </w:r>
      <w:r w:rsidRPr="00626CA7">
        <w:rPr>
          <w:sz w:val="22"/>
          <w:szCs w:val="22"/>
          <w:lang w:val="en-US"/>
        </w:rPr>
        <w:t xml:space="preserve">, </w:t>
      </w:r>
      <w:r w:rsidR="003B14FB" w:rsidRPr="00626CA7">
        <w:rPr>
          <w:sz w:val="22"/>
          <w:szCs w:val="22"/>
          <w:lang w:val="en-US"/>
        </w:rPr>
        <w:t>whereas</w:t>
      </w:r>
      <w:r w:rsidRPr="00626CA7">
        <w:rPr>
          <w:sz w:val="22"/>
          <w:szCs w:val="22"/>
          <w:lang w:val="en-US"/>
        </w:rPr>
        <w:t xml:space="preserve"> Gar12 had a deletion at the same location, but affected 52</w:t>
      </w:r>
      <w:r w:rsidR="003B14FB" w:rsidRPr="00626CA7">
        <w:rPr>
          <w:sz w:val="22"/>
          <w:szCs w:val="22"/>
          <w:lang w:val="en-US"/>
        </w:rPr>
        <w:t xml:space="preserve"> nucleotides</w:t>
      </w:r>
      <w:r w:rsidRPr="00626CA7">
        <w:rPr>
          <w:sz w:val="22"/>
          <w:szCs w:val="22"/>
          <w:lang w:val="en-US"/>
        </w:rPr>
        <w:t xml:space="preserve"> instead of 51 </w:t>
      </w:r>
      <w:proofErr w:type="gramStart"/>
      <w:r w:rsidRPr="00626CA7">
        <w:rPr>
          <w:sz w:val="22"/>
          <w:szCs w:val="22"/>
          <w:lang w:val="en-US"/>
        </w:rPr>
        <w:t>like</w:t>
      </w:r>
      <w:proofErr w:type="gramEnd"/>
      <w:r w:rsidRPr="00626CA7">
        <w:rPr>
          <w:sz w:val="22"/>
          <w:szCs w:val="22"/>
          <w:lang w:val="en-US"/>
        </w:rPr>
        <w:t xml:space="preserve"> in the original deletion found in C63</w:t>
      </w:r>
      <w:ins w:id="3" w:author="Lionel Rohner" w:date="2019-11-30T15:51:00Z">
        <w:r w:rsidR="006410C0">
          <w:rPr>
            <w:sz w:val="22"/>
            <w:szCs w:val="22"/>
            <w:lang w:val="en-US"/>
          </w:rPr>
          <w:t xml:space="preserve"> (Table xx)</w:t>
        </w:r>
      </w:ins>
      <w:r w:rsidRPr="00626CA7">
        <w:rPr>
          <w:sz w:val="22"/>
          <w:szCs w:val="22"/>
          <w:lang w:val="en-US"/>
        </w:rPr>
        <w:t xml:space="preserve">. </w:t>
      </w:r>
      <w:del w:id="4" w:author="Lionel Rohner" w:date="2019-11-30T15:51:00Z">
        <w:r w:rsidR="00B2171C" w:rsidRPr="00626CA7" w:rsidDel="006410C0">
          <w:rPr>
            <w:sz w:val="22"/>
            <w:szCs w:val="22"/>
            <w:lang w:val="en-US"/>
          </w:rPr>
          <w:delText xml:space="preserve">Another deletion </w:delText>
        </w:r>
        <w:r w:rsidR="003B14FB" w:rsidRPr="00626CA7" w:rsidDel="006410C0">
          <w:rPr>
            <w:sz w:val="22"/>
            <w:szCs w:val="22"/>
            <w:lang w:val="en-US"/>
          </w:rPr>
          <w:delText xml:space="preserve">upstream of the aforementioned deletion was also found in both Gar12 and Gar13. </w:delText>
        </w:r>
      </w:del>
      <w:r w:rsidRPr="00626CA7">
        <w:rPr>
          <w:sz w:val="22"/>
          <w:szCs w:val="22"/>
          <w:lang w:val="en-US"/>
        </w:rPr>
        <w:t xml:space="preserve">Furthermore, we found one additional </w:t>
      </w:r>
      <w:r w:rsidR="003B14FB" w:rsidRPr="00626CA7">
        <w:rPr>
          <w:sz w:val="22"/>
          <w:szCs w:val="22"/>
          <w:lang w:val="en-US"/>
        </w:rPr>
        <w:t>frameshift deletion i</w:t>
      </w:r>
      <w:r w:rsidRPr="00626CA7">
        <w:rPr>
          <w:sz w:val="22"/>
          <w:szCs w:val="22"/>
          <w:lang w:val="en-US"/>
        </w:rPr>
        <w:t xml:space="preserve">n the functional GRAS-domain </w:t>
      </w:r>
      <w:r w:rsidR="003B14FB" w:rsidRPr="00626CA7">
        <w:rPr>
          <w:sz w:val="22"/>
          <w:szCs w:val="22"/>
          <w:lang w:val="en-US"/>
        </w:rPr>
        <w:t xml:space="preserve">of </w:t>
      </w:r>
      <w:r w:rsidRPr="00626CA7">
        <w:rPr>
          <w:sz w:val="22"/>
          <w:szCs w:val="22"/>
          <w:lang w:val="en-US"/>
        </w:rPr>
        <w:t>strain</w:t>
      </w:r>
      <w:r w:rsidR="003B14FB" w:rsidRPr="00626CA7">
        <w:rPr>
          <w:sz w:val="22"/>
          <w:szCs w:val="22"/>
          <w:lang w:val="en-US"/>
        </w:rPr>
        <w:t xml:space="preserve"> Gar13</w:t>
      </w:r>
      <w:r w:rsidRPr="00626CA7">
        <w:rPr>
          <w:sz w:val="22"/>
          <w:szCs w:val="22"/>
          <w:lang w:val="en-US"/>
        </w:rPr>
        <w:t xml:space="preserve"> (Table xx). The only mutation</w:t>
      </w:r>
      <w:r w:rsidR="00001A9F" w:rsidRPr="00626CA7">
        <w:rPr>
          <w:sz w:val="22"/>
          <w:szCs w:val="22"/>
          <w:lang w:val="en-US"/>
        </w:rPr>
        <w:t xml:space="preserve"> in </w:t>
      </w:r>
      <w:r w:rsidR="0025491C">
        <w:rPr>
          <w:i/>
          <w:sz w:val="22"/>
          <w:szCs w:val="22"/>
          <w:lang w:val="en-US"/>
        </w:rPr>
        <w:t>SPY</w:t>
      </w:r>
      <w:r w:rsidRPr="00626CA7">
        <w:rPr>
          <w:sz w:val="22"/>
          <w:szCs w:val="22"/>
          <w:lang w:val="en-US"/>
        </w:rPr>
        <w:t xml:space="preserve"> was</w:t>
      </w:r>
      <w:r w:rsidR="00001A9F" w:rsidRPr="00626CA7">
        <w:rPr>
          <w:sz w:val="22"/>
          <w:szCs w:val="22"/>
          <w:lang w:val="en-US"/>
        </w:rPr>
        <w:t xml:space="preserve"> a mutation</w:t>
      </w:r>
      <w:r w:rsidR="003B14FB" w:rsidRPr="00626CA7">
        <w:rPr>
          <w:sz w:val="22"/>
          <w:szCs w:val="22"/>
          <w:lang w:val="en-US"/>
        </w:rPr>
        <w:t xml:space="preserve"> affecting only one </w:t>
      </w:r>
      <w:r w:rsidR="00001A9F" w:rsidRPr="00626CA7">
        <w:rPr>
          <w:sz w:val="22"/>
          <w:szCs w:val="22"/>
          <w:lang w:val="en-US"/>
        </w:rPr>
        <w:t>single amino acid</w:t>
      </w:r>
      <w:r w:rsidR="003B14FB" w:rsidRPr="00626CA7">
        <w:rPr>
          <w:sz w:val="22"/>
          <w:szCs w:val="22"/>
          <w:lang w:val="en-US"/>
        </w:rPr>
        <w:t xml:space="preserve"> that was present</w:t>
      </w:r>
      <w:r w:rsidR="00001A9F" w:rsidRPr="00626CA7">
        <w:rPr>
          <w:sz w:val="22"/>
          <w:szCs w:val="22"/>
          <w:lang w:val="en-US"/>
        </w:rPr>
        <w:t xml:space="preserve"> in both strains. </w:t>
      </w:r>
      <w:del w:id="5" w:author="Lionel Rohner" w:date="2019-11-30T15:51:00Z">
        <w:r w:rsidR="00001A9F" w:rsidRPr="00626CA7" w:rsidDel="006410C0">
          <w:rPr>
            <w:sz w:val="22"/>
            <w:szCs w:val="22"/>
            <w:lang w:val="en-US"/>
          </w:rPr>
          <w:delText>Otherwise</w:delText>
        </w:r>
        <w:r w:rsidR="00626CA7" w:rsidDel="006410C0">
          <w:rPr>
            <w:sz w:val="22"/>
            <w:szCs w:val="22"/>
            <w:lang w:val="en-US"/>
          </w:rPr>
          <w:delText>,</w:delText>
        </w:r>
        <w:r w:rsidR="00001A9F" w:rsidRPr="00626CA7" w:rsidDel="006410C0">
          <w:rPr>
            <w:sz w:val="22"/>
            <w:szCs w:val="22"/>
            <w:lang w:val="en-US"/>
          </w:rPr>
          <w:delText xml:space="preserve"> no severe mutation</w:delText>
        </w:r>
        <w:r w:rsidR="003B14FB" w:rsidRPr="00626CA7" w:rsidDel="006410C0">
          <w:rPr>
            <w:sz w:val="22"/>
            <w:szCs w:val="22"/>
            <w:lang w:val="en-US"/>
          </w:rPr>
          <w:delText>s</w:delText>
        </w:r>
        <w:r w:rsidR="00001A9F" w:rsidRPr="00626CA7" w:rsidDel="006410C0">
          <w:rPr>
            <w:sz w:val="22"/>
            <w:szCs w:val="22"/>
            <w:lang w:val="en-US"/>
          </w:rPr>
          <w:delText xml:space="preserve"> w</w:delText>
        </w:r>
        <w:r w:rsidR="003B14FB" w:rsidRPr="00626CA7" w:rsidDel="006410C0">
          <w:rPr>
            <w:sz w:val="22"/>
            <w:szCs w:val="22"/>
            <w:lang w:val="en-US"/>
          </w:rPr>
          <w:delText>ere</w:delText>
        </w:r>
        <w:r w:rsidR="00001A9F" w:rsidRPr="00626CA7" w:rsidDel="006410C0">
          <w:rPr>
            <w:sz w:val="22"/>
            <w:szCs w:val="22"/>
            <w:lang w:val="en-US"/>
          </w:rPr>
          <w:delText xml:space="preserve"> found in the </w:delText>
        </w:r>
        <w:r w:rsidR="005E607D" w:rsidDel="006410C0">
          <w:rPr>
            <w:i/>
            <w:sz w:val="22"/>
            <w:szCs w:val="22"/>
            <w:lang w:val="en-US"/>
          </w:rPr>
          <w:delText>SPY</w:delText>
        </w:r>
        <w:r w:rsidR="00001A9F" w:rsidRPr="00626CA7" w:rsidDel="006410C0">
          <w:rPr>
            <w:sz w:val="22"/>
            <w:szCs w:val="22"/>
            <w:lang w:val="en-US"/>
          </w:rPr>
          <w:delText xml:space="preserve"> gene of Gar12 or Gar13.</w:delText>
        </w:r>
      </w:del>
    </w:p>
    <w:p w14:paraId="37560637" w14:textId="77777777" w:rsidR="00876660" w:rsidRPr="00626CA7" w:rsidRDefault="00876660" w:rsidP="003B14FB">
      <w:pPr>
        <w:spacing w:line="360" w:lineRule="auto"/>
        <w:jc w:val="both"/>
        <w:rPr>
          <w:sz w:val="22"/>
          <w:szCs w:val="22"/>
          <w:u w:val="single"/>
          <w:lang w:val="en-US"/>
        </w:rPr>
      </w:pPr>
    </w:p>
    <w:p w14:paraId="0A0979DE" w14:textId="73AABFB2" w:rsidR="00876660" w:rsidRPr="0022046E" w:rsidRDefault="00001A9F" w:rsidP="003B14FB">
      <w:pPr>
        <w:spacing w:line="360" w:lineRule="auto"/>
        <w:jc w:val="both"/>
        <w:rPr>
          <w:b/>
          <w:sz w:val="22"/>
          <w:szCs w:val="22"/>
          <w:lang w:val="en-US"/>
        </w:rPr>
      </w:pPr>
      <w:r w:rsidRPr="0022046E">
        <w:rPr>
          <w:b/>
          <w:sz w:val="22"/>
          <w:szCs w:val="22"/>
          <w:lang w:val="en-US"/>
        </w:rPr>
        <w:t>Discussion:</w:t>
      </w:r>
    </w:p>
    <w:p w14:paraId="4AE5AD9B" w14:textId="7E38BFDD" w:rsidR="00001A9F" w:rsidRPr="00626CA7" w:rsidRDefault="00465D50" w:rsidP="003B14FB">
      <w:pPr>
        <w:spacing w:line="360" w:lineRule="auto"/>
        <w:jc w:val="both"/>
        <w:rPr>
          <w:sz w:val="22"/>
          <w:szCs w:val="22"/>
          <w:lang w:val="en-US"/>
        </w:rPr>
      </w:pPr>
      <w:r w:rsidRPr="00626CA7">
        <w:rPr>
          <w:sz w:val="22"/>
          <w:szCs w:val="22"/>
          <w:lang w:val="en-US"/>
        </w:rPr>
        <w:t xml:space="preserve">Due to the additional nucleotide affected by the large deletion in Gar12, the deletion leads to </w:t>
      </w:r>
      <w:r w:rsidR="00F3517C">
        <w:rPr>
          <w:sz w:val="22"/>
          <w:szCs w:val="22"/>
          <w:lang w:val="en-US"/>
        </w:rPr>
        <w:t xml:space="preserve">a </w:t>
      </w:r>
      <w:r w:rsidRPr="00626CA7">
        <w:rPr>
          <w:sz w:val="22"/>
          <w:szCs w:val="22"/>
          <w:lang w:val="en-US"/>
        </w:rPr>
        <w:t>frameshift that affects all codons upstream of the DELLA-domain and thus substantially affect</w:t>
      </w:r>
      <w:r w:rsidR="00626CA7">
        <w:rPr>
          <w:sz w:val="22"/>
          <w:szCs w:val="22"/>
          <w:lang w:val="en-US"/>
        </w:rPr>
        <w:t>s</w:t>
      </w:r>
      <w:r w:rsidRPr="00626CA7">
        <w:rPr>
          <w:sz w:val="22"/>
          <w:szCs w:val="22"/>
          <w:lang w:val="en-US"/>
        </w:rPr>
        <w:t xml:space="preserve"> the </w:t>
      </w:r>
      <w:r w:rsidR="00626CA7" w:rsidRPr="00626CA7">
        <w:rPr>
          <w:sz w:val="22"/>
          <w:szCs w:val="22"/>
          <w:lang w:val="en-US"/>
        </w:rPr>
        <w:t>structu</w:t>
      </w:r>
      <w:r w:rsidR="00626CA7">
        <w:rPr>
          <w:sz w:val="22"/>
          <w:szCs w:val="22"/>
          <w:lang w:val="en-US"/>
        </w:rPr>
        <w:t>r</w:t>
      </w:r>
      <w:r w:rsidR="00626CA7" w:rsidRPr="00626CA7">
        <w:rPr>
          <w:sz w:val="22"/>
          <w:szCs w:val="22"/>
          <w:lang w:val="en-US"/>
        </w:rPr>
        <w:t>al</w:t>
      </w:r>
      <w:r w:rsidRPr="00626CA7">
        <w:rPr>
          <w:sz w:val="22"/>
          <w:szCs w:val="22"/>
          <w:lang w:val="en-US"/>
        </w:rPr>
        <w:t xml:space="preserve"> integrity of DELLA. This means that although the </w:t>
      </w:r>
      <w:r w:rsidR="00490287">
        <w:rPr>
          <w:i/>
          <w:sz w:val="22"/>
          <w:szCs w:val="22"/>
          <w:lang w:val="en-US"/>
        </w:rPr>
        <w:t>GAI</w:t>
      </w:r>
      <w:r w:rsidRPr="00626CA7">
        <w:rPr>
          <w:sz w:val="22"/>
          <w:szCs w:val="22"/>
          <w:lang w:val="en-US"/>
        </w:rPr>
        <w:t xml:space="preserve"> gene exhibits a gain</w:t>
      </w:r>
      <w:r w:rsidR="004B1891">
        <w:rPr>
          <w:sz w:val="22"/>
          <w:szCs w:val="22"/>
          <w:lang w:val="en-US"/>
        </w:rPr>
        <w:t>-</w:t>
      </w:r>
      <w:r w:rsidRPr="00626CA7">
        <w:rPr>
          <w:sz w:val="22"/>
          <w:szCs w:val="22"/>
          <w:lang w:val="en-US"/>
        </w:rPr>
        <w:t>of</w:t>
      </w:r>
      <w:r w:rsidR="004B1891">
        <w:rPr>
          <w:sz w:val="22"/>
          <w:szCs w:val="22"/>
          <w:lang w:val="en-US"/>
        </w:rPr>
        <w:t>-</w:t>
      </w:r>
      <w:r w:rsidRPr="00626CA7">
        <w:rPr>
          <w:sz w:val="22"/>
          <w:szCs w:val="22"/>
          <w:lang w:val="en-US"/>
        </w:rPr>
        <w:t xml:space="preserve">function mutation, which renders the protein resistant to proteasomal degradation, the </w:t>
      </w:r>
      <w:r w:rsidR="00626CA7" w:rsidRPr="00626CA7">
        <w:rPr>
          <w:sz w:val="22"/>
          <w:szCs w:val="22"/>
          <w:lang w:val="en-US"/>
        </w:rPr>
        <w:t xml:space="preserve">deletion changes a substantial number of amino acids in the </w:t>
      </w:r>
      <w:r w:rsidRPr="00626CA7">
        <w:rPr>
          <w:sz w:val="22"/>
          <w:szCs w:val="22"/>
          <w:lang w:val="en-US"/>
        </w:rPr>
        <w:t xml:space="preserve">functional </w:t>
      </w:r>
      <w:r w:rsidR="00626CA7" w:rsidRPr="00626CA7">
        <w:rPr>
          <w:sz w:val="22"/>
          <w:szCs w:val="22"/>
          <w:lang w:val="en-US"/>
        </w:rPr>
        <w:t>GRAS-</w:t>
      </w:r>
      <w:r w:rsidRPr="00626CA7">
        <w:rPr>
          <w:sz w:val="22"/>
          <w:szCs w:val="22"/>
          <w:lang w:val="en-US"/>
        </w:rPr>
        <w:t>domain</w:t>
      </w:r>
      <w:ins w:id="6" w:author="Lionel Rohner" w:date="2019-11-30T15:51:00Z">
        <w:r w:rsidR="006410C0">
          <w:rPr>
            <w:sz w:val="22"/>
            <w:szCs w:val="22"/>
            <w:lang w:val="en-US"/>
          </w:rPr>
          <w:t xml:space="preserve">. </w:t>
        </w:r>
      </w:ins>
      <w:del w:id="7" w:author="Lionel Rohner" w:date="2019-11-30T15:51:00Z">
        <w:r w:rsidRPr="00626CA7" w:rsidDel="006410C0">
          <w:rPr>
            <w:sz w:val="22"/>
            <w:szCs w:val="22"/>
            <w:lang w:val="en-US"/>
          </w:rPr>
          <w:delText xml:space="preserve"> </w:delText>
        </w:r>
        <w:r w:rsidR="00626CA7" w:rsidRPr="00626CA7" w:rsidDel="006410C0">
          <w:rPr>
            <w:sz w:val="22"/>
            <w:szCs w:val="22"/>
            <w:lang w:val="en-US"/>
          </w:rPr>
          <w:delText>and t</w:delText>
        </w:r>
      </w:del>
      <w:proofErr w:type="gramStart"/>
      <w:ins w:id="8" w:author="Lionel Rohner" w:date="2019-11-30T15:51:00Z">
        <w:r w:rsidR="006410C0">
          <w:rPr>
            <w:sz w:val="22"/>
            <w:szCs w:val="22"/>
            <w:lang w:val="en-US"/>
          </w:rPr>
          <w:t>T</w:t>
        </w:r>
      </w:ins>
      <w:r w:rsidR="00626CA7" w:rsidRPr="00626CA7">
        <w:rPr>
          <w:sz w:val="22"/>
          <w:szCs w:val="22"/>
          <w:lang w:val="en-US"/>
        </w:rPr>
        <w:t>herefore</w:t>
      </w:r>
      <w:proofErr w:type="gramEnd"/>
      <w:r w:rsidR="00626CA7" w:rsidRPr="00626CA7">
        <w:rPr>
          <w:sz w:val="22"/>
          <w:szCs w:val="22"/>
          <w:lang w:val="en-US"/>
        </w:rPr>
        <w:t xml:space="preserve"> the repressive effect of DELLA is subverted and the plant is able to thrive </w:t>
      </w:r>
      <w:r w:rsidR="009F4CB1">
        <w:rPr>
          <w:sz w:val="22"/>
          <w:szCs w:val="22"/>
          <w:lang w:val="en-US"/>
        </w:rPr>
        <w:t xml:space="preserve">(Figure </w:t>
      </w:r>
      <w:r w:rsidR="008B4882">
        <w:rPr>
          <w:sz w:val="22"/>
          <w:szCs w:val="22"/>
          <w:lang w:val="en-US"/>
        </w:rPr>
        <w:t>1A</w:t>
      </w:r>
      <w:r w:rsidR="009F4CB1">
        <w:rPr>
          <w:sz w:val="22"/>
          <w:szCs w:val="22"/>
          <w:lang w:val="en-US"/>
        </w:rPr>
        <w:t>)</w:t>
      </w:r>
      <w:r w:rsidR="00626CA7" w:rsidRPr="00626CA7">
        <w:rPr>
          <w:sz w:val="22"/>
          <w:szCs w:val="22"/>
          <w:lang w:val="en-US"/>
        </w:rPr>
        <w:t>.</w:t>
      </w:r>
    </w:p>
    <w:p w14:paraId="3CAD7921" w14:textId="77777777" w:rsidR="00FB782A" w:rsidRPr="00626CA7" w:rsidRDefault="00FB782A" w:rsidP="003B14FB">
      <w:pPr>
        <w:spacing w:line="360" w:lineRule="auto"/>
        <w:jc w:val="both"/>
        <w:rPr>
          <w:sz w:val="22"/>
          <w:szCs w:val="22"/>
          <w:lang w:val="en-US"/>
        </w:rPr>
      </w:pPr>
    </w:p>
    <w:p w14:paraId="27C86EC0" w14:textId="411FC550" w:rsidR="004106A5" w:rsidRDefault="003B1A0E" w:rsidP="003B14FB">
      <w:pPr>
        <w:spacing w:line="360" w:lineRule="auto"/>
        <w:jc w:val="both"/>
        <w:rPr>
          <w:sz w:val="22"/>
          <w:szCs w:val="22"/>
          <w:lang w:val="en-US"/>
        </w:rPr>
      </w:pPr>
      <w:r w:rsidRPr="00626CA7">
        <w:rPr>
          <w:sz w:val="22"/>
          <w:szCs w:val="22"/>
          <w:lang w:val="en-US"/>
        </w:rPr>
        <w:t>In the Gar13 strain</w:t>
      </w:r>
      <w:r w:rsidR="00133B51" w:rsidRPr="00626CA7">
        <w:rPr>
          <w:sz w:val="22"/>
          <w:szCs w:val="22"/>
          <w:lang w:val="en-US"/>
        </w:rPr>
        <w:t xml:space="preserve">, </w:t>
      </w:r>
      <w:r w:rsidR="00A83E2B" w:rsidRPr="00626CA7">
        <w:rPr>
          <w:sz w:val="22"/>
          <w:szCs w:val="22"/>
          <w:lang w:val="en-US"/>
        </w:rPr>
        <w:t xml:space="preserve">the </w:t>
      </w:r>
      <w:r w:rsidR="00626CA7" w:rsidRPr="00626CA7">
        <w:rPr>
          <w:sz w:val="22"/>
          <w:szCs w:val="22"/>
          <w:lang w:val="en-US"/>
        </w:rPr>
        <w:t>gain</w:t>
      </w:r>
      <w:r w:rsidR="004B1891">
        <w:rPr>
          <w:sz w:val="22"/>
          <w:szCs w:val="22"/>
          <w:lang w:val="en-US"/>
        </w:rPr>
        <w:t>-</w:t>
      </w:r>
      <w:r w:rsidR="00626CA7" w:rsidRPr="00626CA7">
        <w:rPr>
          <w:sz w:val="22"/>
          <w:szCs w:val="22"/>
          <w:lang w:val="en-US"/>
        </w:rPr>
        <w:t>of</w:t>
      </w:r>
      <w:r w:rsidR="004B1891">
        <w:rPr>
          <w:sz w:val="22"/>
          <w:szCs w:val="22"/>
          <w:lang w:val="en-US"/>
        </w:rPr>
        <w:t>-</w:t>
      </w:r>
      <w:r w:rsidR="00626CA7" w:rsidRPr="00626CA7">
        <w:rPr>
          <w:sz w:val="22"/>
          <w:szCs w:val="22"/>
          <w:lang w:val="en-US"/>
        </w:rPr>
        <w:t xml:space="preserve">function </w:t>
      </w:r>
      <w:r w:rsidR="00A83E2B" w:rsidRPr="00626CA7">
        <w:rPr>
          <w:sz w:val="22"/>
          <w:szCs w:val="22"/>
          <w:lang w:val="en-US"/>
        </w:rPr>
        <w:t>deletion of 51bp of the DELLA region is present</w:t>
      </w:r>
      <w:r w:rsidR="00626CA7">
        <w:rPr>
          <w:sz w:val="22"/>
          <w:szCs w:val="22"/>
          <w:lang w:val="en-US"/>
        </w:rPr>
        <w:t xml:space="preserve">, meaning </w:t>
      </w:r>
      <w:r w:rsidR="00A83E2B" w:rsidRPr="00626CA7">
        <w:rPr>
          <w:sz w:val="22"/>
          <w:szCs w:val="22"/>
          <w:lang w:val="en-US"/>
        </w:rPr>
        <w:t xml:space="preserve">that </w:t>
      </w:r>
      <w:r w:rsidR="00626CA7" w:rsidRPr="00626CA7">
        <w:rPr>
          <w:sz w:val="22"/>
          <w:szCs w:val="22"/>
          <w:lang w:val="en-US"/>
        </w:rPr>
        <w:t>the</w:t>
      </w:r>
      <w:r w:rsidR="00626CA7">
        <w:rPr>
          <w:sz w:val="22"/>
          <w:szCs w:val="22"/>
          <w:lang w:val="en-US"/>
        </w:rPr>
        <w:t xml:space="preserve"> phenotypic reversion </w:t>
      </w:r>
      <w:r w:rsidR="00A83E2B" w:rsidRPr="00626CA7">
        <w:rPr>
          <w:sz w:val="22"/>
          <w:szCs w:val="22"/>
          <w:lang w:val="en-US"/>
        </w:rPr>
        <w:t xml:space="preserve">is not given by the presence of the DELLA domain, but </w:t>
      </w:r>
      <w:r w:rsidR="00626CA7">
        <w:rPr>
          <w:sz w:val="22"/>
          <w:szCs w:val="22"/>
          <w:lang w:val="en-US"/>
        </w:rPr>
        <w:lastRenderedPageBreak/>
        <w:t>rather</w:t>
      </w:r>
      <w:r w:rsidR="00A83E2B" w:rsidRPr="00626CA7">
        <w:rPr>
          <w:sz w:val="22"/>
          <w:szCs w:val="22"/>
          <w:lang w:val="en-US"/>
        </w:rPr>
        <w:t xml:space="preserve"> by another mutation in the functional domain.</w:t>
      </w:r>
      <w:r w:rsidR="00AD19F0" w:rsidRPr="00626CA7">
        <w:rPr>
          <w:sz w:val="22"/>
          <w:szCs w:val="22"/>
          <w:lang w:val="en-US"/>
        </w:rPr>
        <w:t xml:space="preserve"> </w:t>
      </w:r>
      <w:r w:rsidR="009F4CB1">
        <w:rPr>
          <w:sz w:val="22"/>
          <w:szCs w:val="22"/>
          <w:lang w:val="en-US"/>
        </w:rPr>
        <w:t>We assume that t</w:t>
      </w:r>
      <w:r w:rsidR="005A40BC" w:rsidRPr="00626CA7">
        <w:rPr>
          <w:sz w:val="22"/>
          <w:szCs w:val="22"/>
          <w:lang w:val="en-US"/>
        </w:rPr>
        <w:t xml:space="preserve">he </w:t>
      </w:r>
      <w:r w:rsidR="00626CA7">
        <w:rPr>
          <w:sz w:val="22"/>
          <w:szCs w:val="22"/>
          <w:lang w:val="en-US"/>
        </w:rPr>
        <w:t xml:space="preserve">only </w:t>
      </w:r>
      <w:r w:rsidR="005A40BC" w:rsidRPr="00626CA7">
        <w:rPr>
          <w:sz w:val="22"/>
          <w:szCs w:val="22"/>
          <w:lang w:val="en-US"/>
        </w:rPr>
        <w:t xml:space="preserve">mutation that </w:t>
      </w:r>
      <w:r w:rsidR="00626CA7">
        <w:rPr>
          <w:sz w:val="22"/>
          <w:szCs w:val="22"/>
          <w:lang w:val="en-US"/>
        </w:rPr>
        <w:t>could be able to abrogate</w:t>
      </w:r>
      <w:r w:rsidR="005A40BC" w:rsidRPr="00626CA7">
        <w:rPr>
          <w:sz w:val="22"/>
          <w:szCs w:val="22"/>
          <w:lang w:val="en-US"/>
        </w:rPr>
        <w:t xml:space="preserve"> the gain</w:t>
      </w:r>
      <w:r w:rsidR="004B1891">
        <w:rPr>
          <w:sz w:val="22"/>
          <w:szCs w:val="22"/>
          <w:lang w:val="en-US"/>
        </w:rPr>
        <w:t>-</w:t>
      </w:r>
      <w:r w:rsidR="005A40BC" w:rsidRPr="00626CA7">
        <w:rPr>
          <w:sz w:val="22"/>
          <w:szCs w:val="22"/>
          <w:lang w:val="en-US"/>
        </w:rPr>
        <w:t>of</w:t>
      </w:r>
      <w:r w:rsidR="004B1891">
        <w:rPr>
          <w:sz w:val="22"/>
          <w:szCs w:val="22"/>
          <w:lang w:val="en-US"/>
        </w:rPr>
        <w:t>-</w:t>
      </w:r>
      <w:r w:rsidR="005A40BC" w:rsidRPr="00626CA7">
        <w:rPr>
          <w:sz w:val="22"/>
          <w:szCs w:val="22"/>
          <w:lang w:val="en-US"/>
        </w:rPr>
        <w:t xml:space="preserve">function </w:t>
      </w:r>
      <w:r w:rsidR="00626CA7">
        <w:rPr>
          <w:sz w:val="22"/>
          <w:szCs w:val="22"/>
          <w:lang w:val="en-US"/>
        </w:rPr>
        <w:t>mutation DELLA</w:t>
      </w:r>
      <w:r w:rsidR="005A40BC" w:rsidRPr="00626CA7">
        <w:rPr>
          <w:sz w:val="22"/>
          <w:szCs w:val="22"/>
          <w:lang w:val="en-US"/>
        </w:rPr>
        <w:t xml:space="preserve"> is </w:t>
      </w:r>
      <w:r w:rsidR="004B1891">
        <w:rPr>
          <w:sz w:val="22"/>
          <w:szCs w:val="22"/>
          <w:lang w:val="en-US"/>
        </w:rPr>
        <w:t>a single nucleot</w:t>
      </w:r>
      <w:r w:rsidR="00F3517C">
        <w:rPr>
          <w:sz w:val="22"/>
          <w:szCs w:val="22"/>
          <w:lang w:val="en-US"/>
        </w:rPr>
        <w:t>i</w:t>
      </w:r>
      <w:r w:rsidR="004B1891">
        <w:rPr>
          <w:sz w:val="22"/>
          <w:szCs w:val="22"/>
          <w:lang w:val="en-US"/>
        </w:rPr>
        <w:t>de</w:t>
      </w:r>
      <w:del w:id="9" w:author="Lionel Rohner" w:date="2019-11-30T15:52:00Z">
        <w:r w:rsidR="005A40BC" w:rsidRPr="00626CA7" w:rsidDel="006410C0">
          <w:rPr>
            <w:sz w:val="22"/>
            <w:szCs w:val="22"/>
            <w:lang w:val="en-US"/>
          </w:rPr>
          <w:delText xml:space="preserve"> deletion of a </w:delText>
        </w:r>
        <w:r w:rsidR="00626CA7" w:rsidRPr="00626CA7" w:rsidDel="006410C0">
          <w:rPr>
            <w:sz w:val="22"/>
            <w:szCs w:val="22"/>
            <w:lang w:val="en-US"/>
          </w:rPr>
          <w:delText>guanine</w:delText>
        </w:r>
        <w:r w:rsidR="005A40BC" w:rsidRPr="00626CA7" w:rsidDel="006410C0">
          <w:rPr>
            <w:sz w:val="22"/>
            <w:szCs w:val="22"/>
            <w:lang w:val="en-US"/>
          </w:rPr>
          <w:delText xml:space="preserve"> at position 5</w:delText>
        </w:r>
        <w:r w:rsidR="00876660" w:rsidRPr="00626CA7" w:rsidDel="006410C0">
          <w:rPr>
            <w:sz w:val="22"/>
            <w:szCs w:val="22"/>
            <w:lang w:val="en-US"/>
          </w:rPr>
          <w:delText>’</w:delText>
        </w:r>
        <w:r w:rsidR="005A40BC" w:rsidRPr="00626CA7" w:rsidDel="006410C0">
          <w:rPr>
            <w:sz w:val="22"/>
            <w:szCs w:val="22"/>
            <w:lang w:val="en-US"/>
          </w:rPr>
          <w:delText>149</w:delText>
        </w:r>
        <w:r w:rsidR="00876660" w:rsidRPr="00626CA7" w:rsidDel="006410C0">
          <w:rPr>
            <w:sz w:val="22"/>
            <w:szCs w:val="22"/>
            <w:lang w:val="en-US"/>
          </w:rPr>
          <w:delText>’</w:delText>
        </w:r>
        <w:r w:rsidR="005A40BC" w:rsidRPr="00626CA7" w:rsidDel="006410C0">
          <w:rPr>
            <w:sz w:val="22"/>
            <w:szCs w:val="22"/>
            <w:lang w:val="en-US"/>
          </w:rPr>
          <w:delText>624</w:delText>
        </w:r>
      </w:del>
      <w:r w:rsidR="005A40BC" w:rsidRPr="00626CA7">
        <w:rPr>
          <w:sz w:val="22"/>
          <w:szCs w:val="22"/>
          <w:lang w:val="en-US"/>
        </w:rPr>
        <w:t xml:space="preserve">, which </w:t>
      </w:r>
      <w:r w:rsidR="00626CA7">
        <w:rPr>
          <w:sz w:val="22"/>
          <w:szCs w:val="22"/>
          <w:lang w:val="en-US"/>
        </w:rPr>
        <w:t>induces</w:t>
      </w:r>
      <w:r w:rsidR="005A40BC" w:rsidRPr="00626CA7">
        <w:rPr>
          <w:sz w:val="22"/>
          <w:szCs w:val="22"/>
          <w:lang w:val="en-US"/>
        </w:rPr>
        <w:t xml:space="preserve"> a frameshift</w:t>
      </w:r>
      <w:r w:rsidR="00626CA7">
        <w:rPr>
          <w:sz w:val="22"/>
          <w:szCs w:val="22"/>
          <w:lang w:val="en-US"/>
        </w:rPr>
        <w:t xml:space="preserve"> in the reading frame and thus probably affects the functional GR</w:t>
      </w:r>
      <w:r w:rsidR="005A40BC" w:rsidRPr="00626CA7">
        <w:rPr>
          <w:sz w:val="22"/>
          <w:szCs w:val="22"/>
          <w:lang w:val="en-US"/>
        </w:rPr>
        <w:t>AS</w:t>
      </w:r>
      <w:r w:rsidR="00626CA7">
        <w:rPr>
          <w:sz w:val="22"/>
          <w:szCs w:val="22"/>
          <w:lang w:val="en-US"/>
        </w:rPr>
        <w:t>-</w:t>
      </w:r>
      <w:r w:rsidR="005A40BC" w:rsidRPr="00626CA7">
        <w:rPr>
          <w:sz w:val="22"/>
          <w:szCs w:val="22"/>
          <w:lang w:val="en-US"/>
        </w:rPr>
        <w:t>dom</w:t>
      </w:r>
      <w:r w:rsidRPr="00626CA7">
        <w:rPr>
          <w:sz w:val="22"/>
          <w:szCs w:val="22"/>
          <w:lang w:val="en-US"/>
        </w:rPr>
        <w:t>ain</w:t>
      </w:r>
      <w:ins w:id="10" w:author="Lionel Rohner" w:date="2019-11-30T15:52:00Z">
        <w:r w:rsidR="006410C0">
          <w:rPr>
            <w:sz w:val="22"/>
            <w:szCs w:val="22"/>
            <w:lang w:val="en-US"/>
          </w:rPr>
          <w:t xml:space="preserve"> (Table xx and Figure 1)</w:t>
        </w:r>
      </w:ins>
      <w:r w:rsidRPr="00626CA7">
        <w:rPr>
          <w:sz w:val="22"/>
          <w:szCs w:val="22"/>
          <w:lang w:val="en-US"/>
        </w:rPr>
        <w:t>.</w:t>
      </w:r>
      <w:r w:rsidR="009F4CB1">
        <w:rPr>
          <w:sz w:val="22"/>
          <w:szCs w:val="22"/>
          <w:lang w:val="en-US"/>
        </w:rPr>
        <w:t xml:space="preserve"> </w:t>
      </w:r>
      <w:proofErr w:type="gramStart"/>
      <w:r w:rsidR="009F4CB1">
        <w:rPr>
          <w:sz w:val="22"/>
          <w:szCs w:val="22"/>
          <w:lang w:val="en-US"/>
        </w:rPr>
        <w:t>Similar to</w:t>
      </w:r>
      <w:proofErr w:type="gramEnd"/>
      <w:r w:rsidR="009F4CB1">
        <w:rPr>
          <w:sz w:val="22"/>
          <w:szCs w:val="22"/>
          <w:lang w:val="en-US"/>
        </w:rPr>
        <w:t xml:space="preserve"> Gar12, this strain is able to grow normally, due to inactivation of the </w:t>
      </w:r>
      <w:r w:rsidR="008504C3">
        <w:rPr>
          <w:sz w:val="22"/>
          <w:szCs w:val="22"/>
          <w:lang w:val="en-US"/>
        </w:rPr>
        <w:t>DELLA protein (Figure 1</w:t>
      </w:r>
      <w:del w:id="11" w:author="Lionel Rohner" w:date="2019-11-30T15:52:00Z">
        <w:r w:rsidR="008504C3" w:rsidDel="006410C0">
          <w:rPr>
            <w:sz w:val="22"/>
            <w:szCs w:val="22"/>
            <w:lang w:val="en-US"/>
          </w:rPr>
          <w:delText>A and B</w:delText>
        </w:r>
      </w:del>
      <w:r w:rsidR="008504C3">
        <w:rPr>
          <w:sz w:val="22"/>
          <w:szCs w:val="22"/>
          <w:lang w:val="en-US"/>
        </w:rPr>
        <w:t>).</w:t>
      </w:r>
    </w:p>
    <w:p w14:paraId="67007EF8" w14:textId="54AD4AE8" w:rsidR="004106A5" w:rsidRDefault="00096C5B" w:rsidP="003B14FB">
      <w:pPr>
        <w:spacing w:line="360" w:lineRule="auto"/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171F945B" wp14:editId="0499CB8C">
            <wp:extent cx="5756593" cy="2904066"/>
            <wp:effectExtent l="0" t="0" r="0" b="0"/>
            <wp:docPr id="1" name="Grafik 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I SPY Discussion_shorter.jpg"/>
                    <pic:cNvPicPr/>
                  </pic:nvPicPr>
                  <pic:blipFill rotWithShape="1">
                    <a:blip r:embed="rId5"/>
                    <a:srcRect t="5409" b="58913"/>
                    <a:stretch/>
                  </pic:blipFill>
                  <pic:spPr bwMode="auto">
                    <a:xfrm>
                      <a:off x="0" y="0"/>
                      <a:ext cx="5756910" cy="2904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E4DA0" w14:textId="68987742" w:rsidR="004106A5" w:rsidRPr="004106A5" w:rsidRDefault="004106A5" w:rsidP="004106A5">
      <w:pPr>
        <w:jc w:val="both"/>
        <w:rPr>
          <w:sz w:val="22"/>
          <w:szCs w:val="22"/>
          <w:lang w:val="en-US"/>
        </w:rPr>
      </w:pPr>
      <w:r w:rsidRPr="004106A5">
        <w:rPr>
          <w:b/>
          <w:sz w:val="22"/>
          <w:szCs w:val="22"/>
          <w:lang w:val="en-US"/>
        </w:rPr>
        <w:t>Figure 1</w:t>
      </w:r>
      <w:r>
        <w:rPr>
          <w:b/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 xml:space="preserve">Illustrative summary of the project. (A) The DELLA protein is shown with its main domains. Regions highlighted in red represent deletions that were found in Gar12 and/or Gar13. </w:t>
      </w:r>
      <w:del w:id="12" w:author="Lionel Rohner" w:date="2019-11-30T15:52:00Z">
        <w:r w:rsidDel="006410C0">
          <w:rPr>
            <w:sz w:val="22"/>
            <w:szCs w:val="22"/>
            <w:lang w:val="en-US"/>
          </w:rPr>
          <w:delText>(B) Model explaining the phenotypic reversion of Gar12 and Gar13. On the one hand, mutated DELLA cannot bind to GA-loaded GID1 and is therefore not degraded. On the other hand, the frameshift mutation in the functional GRAS-domain lead to the production of a protein, which cannot fulfill its function (e.g. sequestration of transcription factor responsi</w:delText>
        </w:r>
        <w:r w:rsidR="00AE5C63" w:rsidDel="006410C0">
          <w:rPr>
            <w:sz w:val="22"/>
            <w:szCs w:val="22"/>
            <w:lang w:val="en-US"/>
          </w:rPr>
          <w:delText>bl</w:delText>
        </w:r>
        <w:r w:rsidDel="006410C0">
          <w:rPr>
            <w:sz w:val="22"/>
            <w:szCs w:val="22"/>
            <w:lang w:val="en-US"/>
          </w:rPr>
          <w:delText>e for the activation of GA-responsive genes).</w:delText>
        </w:r>
      </w:del>
    </w:p>
    <w:p w14:paraId="29F9C7AF" w14:textId="77777777" w:rsidR="004106A5" w:rsidRDefault="004106A5" w:rsidP="003B14FB">
      <w:pPr>
        <w:spacing w:line="360" w:lineRule="auto"/>
        <w:jc w:val="both"/>
        <w:rPr>
          <w:sz w:val="22"/>
          <w:szCs w:val="22"/>
          <w:lang w:val="en-US"/>
        </w:rPr>
      </w:pPr>
    </w:p>
    <w:p w14:paraId="1C42CC39" w14:textId="166AA271" w:rsidR="004106A5" w:rsidRPr="00626CA7" w:rsidRDefault="006B4CC0" w:rsidP="006B4CC0">
      <w:pPr>
        <w:spacing w:line="360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other 3bp deletion</w:t>
      </w:r>
      <w:del w:id="13" w:author="Lionel Rohner" w:date="2019-11-30T16:03:00Z">
        <w:r w:rsidDel="00DE687D">
          <w:rPr>
            <w:sz w:val="22"/>
            <w:szCs w:val="22"/>
            <w:lang w:val="en-US"/>
          </w:rPr>
          <w:delText xml:space="preserve"> </w:delText>
        </w:r>
        <w:r w:rsidR="009F4CB1" w:rsidDel="00DE687D">
          <w:rPr>
            <w:sz w:val="22"/>
            <w:szCs w:val="22"/>
            <w:lang w:val="en-US"/>
          </w:rPr>
          <w:delText>of an isoleucine codon</w:delText>
        </w:r>
      </w:del>
      <w:r w:rsidR="009F4CB1">
        <w:rPr>
          <w:sz w:val="22"/>
          <w:szCs w:val="22"/>
          <w:lang w:val="en-US"/>
        </w:rPr>
        <w:t>, which was</w:t>
      </w:r>
      <w:r>
        <w:rPr>
          <w:sz w:val="22"/>
          <w:szCs w:val="22"/>
          <w:lang w:val="en-US"/>
        </w:rPr>
        <w:t xml:space="preserve"> </w:t>
      </w:r>
      <w:r w:rsidR="00B32CA5">
        <w:rPr>
          <w:sz w:val="22"/>
          <w:szCs w:val="22"/>
          <w:lang w:val="en-US"/>
        </w:rPr>
        <w:t>discovered</w:t>
      </w:r>
      <w:r>
        <w:rPr>
          <w:sz w:val="22"/>
          <w:szCs w:val="22"/>
          <w:lang w:val="en-US"/>
        </w:rPr>
        <w:t xml:space="preserve"> </w:t>
      </w:r>
      <w:r w:rsidR="00B32256">
        <w:rPr>
          <w:sz w:val="22"/>
          <w:szCs w:val="22"/>
          <w:lang w:val="en-US"/>
        </w:rPr>
        <w:t>downstream of the primary deletion, is probably redundant as the 5</w:t>
      </w:r>
      <w:r w:rsidR="008B4882">
        <w:rPr>
          <w:sz w:val="22"/>
          <w:szCs w:val="22"/>
          <w:lang w:val="en-US"/>
        </w:rPr>
        <w:t>1</w:t>
      </w:r>
      <w:r w:rsidR="00B32256">
        <w:rPr>
          <w:sz w:val="22"/>
          <w:szCs w:val="22"/>
          <w:lang w:val="en-US"/>
        </w:rPr>
        <w:t>bp deletion prevents DELLA from binding to GA-loaded GID1</w:t>
      </w:r>
      <w:r w:rsidR="008B4882">
        <w:rPr>
          <w:sz w:val="22"/>
          <w:szCs w:val="22"/>
          <w:lang w:val="en-US"/>
        </w:rPr>
        <w:t xml:space="preserve"> regardless of other mutations</w:t>
      </w:r>
      <w:r w:rsidR="00B32256">
        <w:rPr>
          <w:sz w:val="22"/>
          <w:szCs w:val="22"/>
          <w:lang w:val="en-US"/>
        </w:rPr>
        <w:t>.</w:t>
      </w:r>
      <w:r w:rsidR="008B4882">
        <w:rPr>
          <w:sz w:val="22"/>
          <w:szCs w:val="22"/>
          <w:lang w:val="en-US"/>
        </w:rPr>
        <w:t xml:space="preserve"> </w:t>
      </w:r>
      <w:r w:rsidR="009F4CB1">
        <w:rPr>
          <w:sz w:val="22"/>
          <w:szCs w:val="22"/>
          <w:lang w:val="en-US"/>
        </w:rPr>
        <w:t>Furthermore</w:t>
      </w:r>
      <w:r w:rsidRPr="00626CA7">
        <w:rPr>
          <w:sz w:val="22"/>
          <w:szCs w:val="22"/>
          <w:lang w:val="en-US"/>
        </w:rPr>
        <w:t xml:space="preserve">, this variant is found in both Gar12 and Gar13, which </w:t>
      </w:r>
      <w:r w:rsidR="009F4CB1">
        <w:rPr>
          <w:sz w:val="22"/>
          <w:szCs w:val="22"/>
          <w:lang w:val="en-US"/>
        </w:rPr>
        <w:t xml:space="preserve">suggests that the mutation did not arise from random </w:t>
      </w:r>
      <w:proofErr w:type="gramStart"/>
      <w:r w:rsidR="009F4CB1">
        <w:rPr>
          <w:sz w:val="22"/>
          <w:szCs w:val="22"/>
          <w:lang w:val="en-US"/>
        </w:rPr>
        <w:t>mutagenesis, but</w:t>
      </w:r>
      <w:proofErr w:type="gramEnd"/>
      <w:r w:rsidR="009F4CB1">
        <w:rPr>
          <w:sz w:val="22"/>
          <w:szCs w:val="22"/>
          <w:lang w:val="en-US"/>
        </w:rPr>
        <w:t xml:space="preserve"> was probably already present in C63.</w:t>
      </w:r>
    </w:p>
    <w:p w14:paraId="51F48C7E" w14:textId="7F2E284D" w:rsidR="00F3517C" w:rsidRDefault="004B1891" w:rsidP="003B14FB">
      <w:pPr>
        <w:spacing w:line="360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</w:t>
      </w:r>
      <w:r w:rsidR="00DA0C34">
        <w:rPr>
          <w:sz w:val="22"/>
          <w:szCs w:val="22"/>
          <w:lang w:val="en-US"/>
        </w:rPr>
        <w:t>ince</w:t>
      </w:r>
      <w:r>
        <w:rPr>
          <w:sz w:val="22"/>
          <w:szCs w:val="22"/>
          <w:lang w:val="en-US"/>
        </w:rPr>
        <w:t xml:space="preserve"> </w:t>
      </w:r>
      <w:r w:rsidR="00DA0C34">
        <w:rPr>
          <w:sz w:val="22"/>
          <w:szCs w:val="22"/>
          <w:lang w:val="en-US"/>
        </w:rPr>
        <w:t>loss</w:t>
      </w:r>
      <w:r>
        <w:rPr>
          <w:sz w:val="22"/>
          <w:szCs w:val="22"/>
          <w:lang w:val="en-US"/>
        </w:rPr>
        <w:t>-</w:t>
      </w:r>
      <w:r w:rsidR="00DA0C34">
        <w:rPr>
          <w:sz w:val="22"/>
          <w:szCs w:val="22"/>
          <w:lang w:val="en-US"/>
        </w:rPr>
        <w:t>of</w:t>
      </w:r>
      <w:r>
        <w:rPr>
          <w:sz w:val="22"/>
          <w:szCs w:val="22"/>
          <w:lang w:val="en-US"/>
        </w:rPr>
        <w:t>-</w:t>
      </w:r>
      <w:r w:rsidR="00DA0C34">
        <w:rPr>
          <w:sz w:val="22"/>
          <w:szCs w:val="22"/>
          <w:lang w:val="en-US"/>
        </w:rPr>
        <w:t xml:space="preserve">function mutations </w:t>
      </w:r>
      <w:r w:rsidR="00490287">
        <w:rPr>
          <w:sz w:val="22"/>
          <w:szCs w:val="22"/>
          <w:lang w:val="en-US"/>
        </w:rPr>
        <w:t>in</w:t>
      </w:r>
      <w:r w:rsidR="00DA0C34">
        <w:rPr>
          <w:sz w:val="22"/>
          <w:szCs w:val="22"/>
          <w:lang w:val="en-US"/>
        </w:rPr>
        <w:t xml:space="preserve"> </w:t>
      </w:r>
      <w:r w:rsidR="0025491C">
        <w:rPr>
          <w:i/>
          <w:sz w:val="22"/>
          <w:szCs w:val="22"/>
          <w:lang w:val="en-US"/>
        </w:rPr>
        <w:t>SPY</w:t>
      </w:r>
      <w:r w:rsidR="00DA0C34">
        <w:rPr>
          <w:i/>
          <w:sz w:val="22"/>
          <w:szCs w:val="22"/>
          <w:lang w:val="en-US"/>
        </w:rPr>
        <w:t xml:space="preserve"> </w:t>
      </w:r>
      <w:r w:rsidR="00DA0C34">
        <w:rPr>
          <w:sz w:val="22"/>
          <w:szCs w:val="22"/>
          <w:lang w:val="en-US"/>
        </w:rPr>
        <w:t>are</w:t>
      </w:r>
      <w:r w:rsidR="0025491C">
        <w:rPr>
          <w:sz w:val="22"/>
          <w:szCs w:val="22"/>
          <w:lang w:val="en-US"/>
        </w:rPr>
        <w:t xml:space="preserve"> known to suppress gain</w:t>
      </w:r>
      <w:r>
        <w:rPr>
          <w:sz w:val="22"/>
          <w:szCs w:val="22"/>
          <w:lang w:val="en-US"/>
        </w:rPr>
        <w:t>-</w:t>
      </w:r>
      <w:r w:rsidR="0025491C">
        <w:rPr>
          <w:sz w:val="22"/>
          <w:szCs w:val="22"/>
          <w:lang w:val="en-US"/>
        </w:rPr>
        <w:t>of</w:t>
      </w:r>
      <w:r>
        <w:rPr>
          <w:sz w:val="22"/>
          <w:szCs w:val="22"/>
          <w:lang w:val="en-US"/>
        </w:rPr>
        <w:t>-</w:t>
      </w:r>
      <w:r w:rsidR="0025491C">
        <w:rPr>
          <w:sz w:val="22"/>
          <w:szCs w:val="22"/>
          <w:lang w:val="en-US"/>
        </w:rPr>
        <w:t xml:space="preserve">function mutations in </w:t>
      </w:r>
      <w:r w:rsidR="0025491C" w:rsidRPr="0025491C">
        <w:rPr>
          <w:i/>
          <w:sz w:val="22"/>
          <w:szCs w:val="22"/>
          <w:lang w:val="en-US"/>
        </w:rPr>
        <w:t>GAI</w:t>
      </w:r>
      <w:r>
        <w:rPr>
          <w:sz w:val="22"/>
          <w:szCs w:val="22"/>
          <w:lang w:val="en-US"/>
        </w:rPr>
        <w:t>, we also searched for potential non-synonymous mu</w:t>
      </w:r>
      <w:r w:rsidR="00F3517C">
        <w:rPr>
          <w:sz w:val="22"/>
          <w:szCs w:val="22"/>
          <w:lang w:val="en-US"/>
        </w:rPr>
        <w:t>t</w:t>
      </w:r>
      <w:r>
        <w:rPr>
          <w:sz w:val="22"/>
          <w:szCs w:val="22"/>
          <w:lang w:val="en-US"/>
        </w:rPr>
        <w:t xml:space="preserve">ations in </w:t>
      </w:r>
      <w:r w:rsidRPr="004B1891">
        <w:rPr>
          <w:i/>
          <w:sz w:val="22"/>
          <w:szCs w:val="22"/>
          <w:lang w:val="en-US"/>
        </w:rPr>
        <w:t>SPY</w:t>
      </w:r>
      <w:r>
        <w:rPr>
          <w:sz w:val="22"/>
          <w:szCs w:val="22"/>
          <w:lang w:val="en-US"/>
        </w:rPr>
        <w:t>. However, i</w:t>
      </w:r>
      <w:r w:rsidR="00626CA7">
        <w:rPr>
          <w:sz w:val="22"/>
          <w:szCs w:val="22"/>
          <w:lang w:val="en-US"/>
        </w:rPr>
        <w:t xml:space="preserve">n both strains, </w:t>
      </w:r>
      <w:r w:rsidR="00A85972">
        <w:rPr>
          <w:sz w:val="22"/>
          <w:szCs w:val="22"/>
          <w:lang w:val="en-US"/>
        </w:rPr>
        <w:t xml:space="preserve">we only found one </w:t>
      </w:r>
      <w:r w:rsidR="00626CA7" w:rsidRPr="00626CA7">
        <w:rPr>
          <w:sz w:val="22"/>
          <w:szCs w:val="22"/>
          <w:lang w:val="en-US"/>
        </w:rPr>
        <w:t xml:space="preserve">missense variant in the </w:t>
      </w:r>
      <w:r w:rsidR="00626CA7" w:rsidRPr="00626CA7">
        <w:rPr>
          <w:i/>
          <w:sz w:val="22"/>
          <w:szCs w:val="22"/>
          <w:lang w:val="en-US"/>
        </w:rPr>
        <w:t>SPY</w:t>
      </w:r>
      <w:r w:rsidR="00626CA7" w:rsidRPr="00626CA7">
        <w:rPr>
          <w:sz w:val="22"/>
          <w:szCs w:val="22"/>
          <w:lang w:val="en-US"/>
        </w:rPr>
        <w:t xml:space="preserve"> gene</w:t>
      </w:r>
      <w:r w:rsidR="00E421B5">
        <w:rPr>
          <w:sz w:val="22"/>
          <w:szCs w:val="22"/>
          <w:lang w:val="en-US"/>
        </w:rPr>
        <w:t xml:space="preserve">, </w:t>
      </w:r>
      <w:r w:rsidR="00626CA7" w:rsidRPr="00626CA7">
        <w:rPr>
          <w:sz w:val="22"/>
          <w:szCs w:val="22"/>
          <w:lang w:val="en-US"/>
        </w:rPr>
        <w:t>changing a valin</w:t>
      </w:r>
      <w:r w:rsidR="0022046E">
        <w:rPr>
          <w:sz w:val="22"/>
          <w:szCs w:val="22"/>
          <w:lang w:val="en-US"/>
        </w:rPr>
        <w:t>e</w:t>
      </w:r>
      <w:r w:rsidR="00626CA7" w:rsidRPr="00626CA7">
        <w:rPr>
          <w:sz w:val="22"/>
          <w:szCs w:val="22"/>
          <w:lang w:val="en-US"/>
        </w:rPr>
        <w:t xml:space="preserve"> to alanine in the amino acid chain</w:t>
      </w:r>
      <w:r w:rsidR="00A85972">
        <w:rPr>
          <w:sz w:val="22"/>
          <w:szCs w:val="22"/>
          <w:lang w:val="en-US"/>
        </w:rPr>
        <w:t>. This mutation is unlikely to</w:t>
      </w:r>
      <w:r w:rsidR="00E421B5">
        <w:rPr>
          <w:sz w:val="22"/>
          <w:szCs w:val="22"/>
          <w:lang w:val="en-US"/>
        </w:rPr>
        <w:t xml:space="preserve"> have an </w:t>
      </w:r>
      <w:del w:id="14" w:author="Lionel Rohner" w:date="2019-11-30T16:04:00Z">
        <w:r w:rsidR="00E421B5" w:rsidDel="00DE687D">
          <w:rPr>
            <w:sz w:val="22"/>
            <w:szCs w:val="22"/>
            <w:lang w:val="en-US"/>
          </w:rPr>
          <w:delText xml:space="preserve">effect </w:delText>
        </w:r>
      </w:del>
      <w:ins w:id="15" w:author="Lionel Rohner" w:date="2019-11-30T16:04:00Z">
        <w:r w:rsidR="00DE687D">
          <w:rPr>
            <w:sz w:val="22"/>
            <w:szCs w:val="22"/>
            <w:lang w:val="en-US"/>
          </w:rPr>
          <w:t>impact</w:t>
        </w:r>
        <w:r w:rsidR="00DE687D">
          <w:rPr>
            <w:sz w:val="22"/>
            <w:szCs w:val="22"/>
            <w:lang w:val="en-US"/>
          </w:rPr>
          <w:t xml:space="preserve"> </w:t>
        </w:r>
      </w:ins>
      <w:r w:rsidR="00E421B5">
        <w:rPr>
          <w:sz w:val="22"/>
          <w:szCs w:val="22"/>
          <w:lang w:val="en-US"/>
        </w:rPr>
        <w:t xml:space="preserve">on the function of SPY </w:t>
      </w:r>
      <w:del w:id="16" w:author="Lionel Rohner" w:date="2019-11-30T16:04:00Z">
        <w:r w:rsidR="00E421B5" w:rsidDel="00DE687D">
          <w:rPr>
            <w:sz w:val="22"/>
            <w:szCs w:val="22"/>
            <w:lang w:val="en-US"/>
          </w:rPr>
          <w:delText xml:space="preserve">protein </w:delText>
        </w:r>
      </w:del>
      <w:r w:rsidR="00E421B5">
        <w:rPr>
          <w:sz w:val="22"/>
          <w:szCs w:val="22"/>
          <w:lang w:val="en-US"/>
        </w:rPr>
        <w:t xml:space="preserve">since the amino acid substitution (V to A) is a conservative replacement with </w:t>
      </w:r>
      <w:r w:rsidR="00F3517C">
        <w:rPr>
          <w:sz w:val="22"/>
          <w:szCs w:val="22"/>
          <w:lang w:val="en-US"/>
        </w:rPr>
        <w:t xml:space="preserve">a </w:t>
      </w:r>
      <w:r w:rsidR="00E421B5">
        <w:rPr>
          <w:sz w:val="22"/>
          <w:szCs w:val="22"/>
          <w:lang w:val="en-US"/>
        </w:rPr>
        <w:t xml:space="preserve">low impact on </w:t>
      </w:r>
      <w:r w:rsidR="00F3517C">
        <w:rPr>
          <w:sz w:val="22"/>
          <w:szCs w:val="22"/>
          <w:lang w:val="en-US"/>
        </w:rPr>
        <w:t>biochemical</w:t>
      </w:r>
      <w:r w:rsidR="00E421B5">
        <w:rPr>
          <w:sz w:val="22"/>
          <w:szCs w:val="22"/>
          <w:lang w:val="en-US"/>
        </w:rPr>
        <w:t xml:space="preserve"> properties. Moreover, </w:t>
      </w:r>
      <w:proofErr w:type="gramStart"/>
      <w:r w:rsidR="009F4CB1">
        <w:rPr>
          <w:sz w:val="22"/>
          <w:szCs w:val="22"/>
          <w:lang w:val="en-US"/>
        </w:rPr>
        <w:t>similar to</w:t>
      </w:r>
      <w:proofErr w:type="gramEnd"/>
      <w:r w:rsidR="009F4CB1">
        <w:rPr>
          <w:sz w:val="22"/>
          <w:szCs w:val="22"/>
          <w:lang w:val="en-US"/>
        </w:rPr>
        <w:t xml:space="preserve"> the 3bp </w:t>
      </w:r>
      <w:proofErr w:type="spellStart"/>
      <w:r w:rsidR="009F4CB1">
        <w:rPr>
          <w:sz w:val="22"/>
          <w:szCs w:val="22"/>
          <w:lang w:val="en-US"/>
        </w:rPr>
        <w:t>inframe</w:t>
      </w:r>
      <w:proofErr w:type="spellEnd"/>
      <w:r w:rsidR="009F4CB1">
        <w:rPr>
          <w:sz w:val="22"/>
          <w:szCs w:val="22"/>
          <w:lang w:val="en-US"/>
        </w:rPr>
        <w:t xml:space="preserve"> deletion in </w:t>
      </w:r>
      <w:r w:rsidR="009F4CB1" w:rsidRPr="009F4CB1">
        <w:rPr>
          <w:i/>
          <w:sz w:val="22"/>
          <w:szCs w:val="22"/>
          <w:lang w:val="en-US"/>
        </w:rPr>
        <w:t>GAI</w:t>
      </w:r>
      <w:r w:rsidR="009F4CB1">
        <w:rPr>
          <w:sz w:val="22"/>
          <w:szCs w:val="22"/>
          <w:lang w:val="en-US"/>
        </w:rPr>
        <w:t>, this</w:t>
      </w:r>
      <w:r w:rsidR="00E421B5">
        <w:rPr>
          <w:sz w:val="22"/>
          <w:szCs w:val="22"/>
          <w:lang w:val="en-US"/>
        </w:rPr>
        <w:t xml:space="preserve"> mutation was</w:t>
      </w:r>
      <w:r w:rsidR="0022046E">
        <w:rPr>
          <w:sz w:val="22"/>
          <w:szCs w:val="22"/>
          <w:lang w:val="en-US"/>
        </w:rPr>
        <w:t xml:space="preserve"> also</w:t>
      </w:r>
      <w:r w:rsidR="00E421B5">
        <w:rPr>
          <w:sz w:val="22"/>
          <w:szCs w:val="22"/>
          <w:lang w:val="en-US"/>
        </w:rPr>
        <w:t xml:space="preserve"> found in both </w:t>
      </w:r>
      <w:r w:rsidR="00626CA7" w:rsidRPr="00626CA7">
        <w:rPr>
          <w:sz w:val="22"/>
          <w:szCs w:val="22"/>
          <w:lang w:val="en-US"/>
        </w:rPr>
        <w:t>Gar12 and Gar13</w:t>
      </w:r>
      <w:r w:rsidR="0022046E">
        <w:rPr>
          <w:sz w:val="22"/>
          <w:szCs w:val="22"/>
          <w:lang w:val="en-US"/>
        </w:rPr>
        <w:t xml:space="preserve"> and </w:t>
      </w:r>
      <w:del w:id="17" w:author="Lionel Rohner" w:date="2019-11-30T16:04:00Z">
        <w:r w:rsidR="0022046E" w:rsidDel="00DE687D">
          <w:rPr>
            <w:sz w:val="22"/>
            <w:szCs w:val="22"/>
            <w:lang w:val="en-US"/>
          </w:rPr>
          <w:delText xml:space="preserve">is </w:delText>
        </w:r>
      </w:del>
      <w:ins w:id="18" w:author="Lionel Rohner" w:date="2019-11-30T16:04:00Z">
        <w:r w:rsidR="00DE687D">
          <w:rPr>
            <w:sz w:val="22"/>
            <w:szCs w:val="22"/>
            <w:lang w:val="en-US"/>
          </w:rPr>
          <w:t>was</w:t>
        </w:r>
        <w:r w:rsidR="00DE687D">
          <w:rPr>
            <w:sz w:val="22"/>
            <w:szCs w:val="22"/>
            <w:lang w:val="en-US"/>
          </w:rPr>
          <w:t xml:space="preserve"> </w:t>
        </w:r>
      </w:ins>
      <w:r w:rsidR="0022046E">
        <w:rPr>
          <w:sz w:val="22"/>
          <w:szCs w:val="22"/>
          <w:lang w:val="en-US"/>
        </w:rPr>
        <w:t xml:space="preserve">therefore </w:t>
      </w:r>
      <w:del w:id="19" w:author="Lionel Rohner" w:date="2019-11-30T16:05:00Z">
        <w:r w:rsidR="0022046E" w:rsidDel="00DE687D">
          <w:rPr>
            <w:sz w:val="22"/>
            <w:szCs w:val="22"/>
            <w:lang w:val="en-US"/>
          </w:rPr>
          <w:delText xml:space="preserve">probably </w:delText>
        </w:r>
      </w:del>
      <w:ins w:id="20" w:author="Lionel Rohner" w:date="2019-11-30T16:05:00Z">
        <w:r w:rsidR="00DE687D">
          <w:rPr>
            <w:sz w:val="22"/>
            <w:szCs w:val="22"/>
            <w:lang w:val="en-US"/>
          </w:rPr>
          <w:t>presumably</w:t>
        </w:r>
        <w:r w:rsidR="00DE687D">
          <w:rPr>
            <w:sz w:val="22"/>
            <w:szCs w:val="22"/>
            <w:lang w:val="en-US"/>
          </w:rPr>
          <w:t xml:space="preserve"> </w:t>
        </w:r>
      </w:ins>
      <w:del w:id="21" w:author="Lionel Rohner" w:date="2019-11-30T16:04:00Z">
        <w:r w:rsidR="0022046E" w:rsidDel="00DE687D">
          <w:rPr>
            <w:sz w:val="22"/>
            <w:szCs w:val="22"/>
            <w:lang w:val="en-US"/>
          </w:rPr>
          <w:delText xml:space="preserve">also </w:delText>
        </w:r>
      </w:del>
      <w:r w:rsidR="0022046E">
        <w:rPr>
          <w:sz w:val="22"/>
          <w:szCs w:val="22"/>
          <w:lang w:val="en-US"/>
        </w:rPr>
        <w:t>present in the original plant C63.</w:t>
      </w:r>
      <w:r w:rsidR="004106A5">
        <w:rPr>
          <w:sz w:val="22"/>
          <w:szCs w:val="22"/>
          <w:lang w:val="en-US"/>
        </w:rPr>
        <w:t xml:space="preserve"> </w:t>
      </w:r>
      <w:r w:rsidR="009F4CB1">
        <w:rPr>
          <w:sz w:val="22"/>
          <w:szCs w:val="22"/>
          <w:lang w:val="en-US"/>
        </w:rPr>
        <w:t xml:space="preserve">Taken together, Gar12 </w:t>
      </w:r>
      <w:r w:rsidR="00F3517C">
        <w:rPr>
          <w:sz w:val="22"/>
          <w:szCs w:val="22"/>
          <w:lang w:val="en-US"/>
        </w:rPr>
        <w:t xml:space="preserve">and Gar13 do not exhibit the dwarf phenotype due to </w:t>
      </w:r>
      <w:r w:rsidR="00F3517C">
        <w:rPr>
          <w:sz w:val="22"/>
          <w:szCs w:val="22"/>
          <w:lang w:val="en-US"/>
        </w:rPr>
        <w:lastRenderedPageBreak/>
        <w:t xml:space="preserve">mutations in the functional GRAS-domain of </w:t>
      </w:r>
      <w:r w:rsidR="00F3517C" w:rsidRPr="00F3517C">
        <w:rPr>
          <w:i/>
          <w:sz w:val="22"/>
          <w:szCs w:val="22"/>
          <w:lang w:val="en-US"/>
        </w:rPr>
        <w:t>GAI</w:t>
      </w:r>
      <w:r w:rsidR="00F3517C">
        <w:rPr>
          <w:sz w:val="22"/>
          <w:szCs w:val="22"/>
          <w:lang w:val="en-US"/>
        </w:rPr>
        <w:t xml:space="preserve"> rather than loss-of-function mutations in </w:t>
      </w:r>
      <w:r w:rsidR="00F3517C" w:rsidRPr="00F3517C">
        <w:rPr>
          <w:i/>
          <w:sz w:val="22"/>
          <w:szCs w:val="22"/>
          <w:lang w:val="en-US"/>
        </w:rPr>
        <w:t>SPY</w:t>
      </w:r>
      <w:r w:rsidR="008B4882">
        <w:rPr>
          <w:i/>
          <w:sz w:val="22"/>
          <w:szCs w:val="22"/>
          <w:lang w:val="en-US"/>
        </w:rPr>
        <w:t xml:space="preserve"> </w:t>
      </w:r>
      <w:r w:rsidR="008504C3">
        <w:rPr>
          <w:sz w:val="22"/>
          <w:szCs w:val="22"/>
          <w:lang w:val="en-US"/>
        </w:rPr>
        <w:t xml:space="preserve"> (Figure 1B)</w:t>
      </w:r>
      <w:r w:rsidR="00F3517C">
        <w:rPr>
          <w:sz w:val="22"/>
          <w:szCs w:val="22"/>
          <w:lang w:val="en-US"/>
        </w:rPr>
        <w:t>.</w:t>
      </w:r>
    </w:p>
    <w:bookmarkEnd w:id="1"/>
    <w:p w14:paraId="4AB78DC7" w14:textId="3A0C2E2E" w:rsidR="0056557C" w:rsidRPr="008B4882" w:rsidRDefault="0056557C">
      <w:pPr>
        <w:rPr>
          <w:lang w:val="en-US"/>
        </w:rPr>
      </w:pPr>
    </w:p>
    <w:sectPr w:rsidR="0056557C" w:rsidRPr="008B4882" w:rsidSect="008A008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onel Rohner">
    <w15:presenceInfo w15:providerId="Windows Live" w15:userId="c231b3a1874bad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1MjYxNTYzMDIxMjRT0lEKTi0uzszPAykwrgUAbVifICwAAAA="/>
  </w:docVars>
  <w:rsids>
    <w:rsidRoot w:val="00B85012"/>
    <w:rsid w:val="00001A9F"/>
    <w:rsid w:val="00096C5B"/>
    <w:rsid w:val="00133B51"/>
    <w:rsid w:val="0019764D"/>
    <w:rsid w:val="0022046E"/>
    <w:rsid w:val="0025491C"/>
    <w:rsid w:val="002609CA"/>
    <w:rsid w:val="00281B49"/>
    <w:rsid w:val="002E028A"/>
    <w:rsid w:val="003165C9"/>
    <w:rsid w:val="003B14FB"/>
    <w:rsid w:val="003B1A0E"/>
    <w:rsid w:val="004106A5"/>
    <w:rsid w:val="00465D50"/>
    <w:rsid w:val="00490287"/>
    <w:rsid w:val="004B1891"/>
    <w:rsid w:val="005239E9"/>
    <w:rsid w:val="0056557C"/>
    <w:rsid w:val="005A40BC"/>
    <w:rsid w:val="005D0895"/>
    <w:rsid w:val="005E607D"/>
    <w:rsid w:val="00604F17"/>
    <w:rsid w:val="00626CA7"/>
    <w:rsid w:val="006410C0"/>
    <w:rsid w:val="006B4CC0"/>
    <w:rsid w:val="00726A9A"/>
    <w:rsid w:val="007D26A7"/>
    <w:rsid w:val="00805771"/>
    <w:rsid w:val="00820099"/>
    <w:rsid w:val="008504C3"/>
    <w:rsid w:val="00876660"/>
    <w:rsid w:val="008827D8"/>
    <w:rsid w:val="008A008F"/>
    <w:rsid w:val="008B4882"/>
    <w:rsid w:val="009F4CB1"/>
    <w:rsid w:val="00A31F0E"/>
    <w:rsid w:val="00A83E2B"/>
    <w:rsid w:val="00A85972"/>
    <w:rsid w:val="00AC7850"/>
    <w:rsid w:val="00AD19F0"/>
    <w:rsid w:val="00AD7730"/>
    <w:rsid w:val="00AD77C2"/>
    <w:rsid w:val="00AE5C63"/>
    <w:rsid w:val="00B2171C"/>
    <w:rsid w:val="00B32256"/>
    <w:rsid w:val="00B32CA5"/>
    <w:rsid w:val="00B60818"/>
    <w:rsid w:val="00B85012"/>
    <w:rsid w:val="00BD2A54"/>
    <w:rsid w:val="00C05507"/>
    <w:rsid w:val="00C95731"/>
    <w:rsid w:val="00CA3D93"/>
    <w:rsid w:val="00CD6CA3"/>
    <w:rsid w:val="00D45813"/>
    <w:rsid w:val="00D54976"/>
    <w:rsid w:val="00D769D6"/>
    <w:rsid w:val="00DA0C34"/>
    <w:rsid w:val="00DE687D"/>
    <w:rsid w:val="00E03EC1"/>
    <w:rsid w:val="00E40A2C"/>
    <w:rsid w:val="00E421B5"/>
    <w:rsid w:val="00EC7FA2"/>
    <w:rsid w:val="00F25963"/>
    <w:rsid w:val="00F3517C"/>
    <w:rsid w:val="00FB782A"/>
    <w:rsid w:val="00FD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ABEDDB8"/>
  <w14:defaultImageDpi w14:val="330"/>
  <w15:docId w15:val="{F4905757-D11E-4DB4-BFC6-529EF0B5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557C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557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Absatz-Standardschriftart"/>
    <w:uiPriority w:val="99"/>
    <w:semiHidden/>
    <w:unhideWhenUsed/>
    <w:rsid w:val="008766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2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9A27C6-F127-455B-8EB9-03017847A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647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Cristea</dc:creator>
  <cp:keywords/>
  <dc:description/>
  <cp:lastModifiedBy>Lionel Rohner</cp:lastModifiedBy>
  <cp:revision>2</cp:revision>
  <dcterms:created xsi:type="dcterms:W3CDTF">2019-11-30T15:09:00Z</dcterms:created>
  <dcterms:modified xsi:type="dcterms:W3CDTF">2019-11-30T15:09:00Z</dcterms:modified>
</cp:coreProperties>
</file>